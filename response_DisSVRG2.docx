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70089" w14:textId="77777777" w:rsidR="00E81D82" w:rsidRPr="002A587B" w:rsidRDefault="00E81D82" w:rsidP="00D4307C">
      <w:pPr>
        <w:jc w:val="center"/>
        <w:outlineLvl w:val="0"/>
        <w:rPr>
          <w:b/>
          <w:sz w:val="28"/>
          <w:szCs w:val="28"/>
        </w:rPr>
      </w:pPr>
      <w:r w:rsidRPr="002A587B">
        <w:rPr>
          <w:rFonts w:hint="eastAsia"/>
          <w:b/>
          <w:sz w:val="28"/>
          <w:szCs w:val="28"/>
        </w:rPr>
        <w:t xml:space="preserve">Revision Report of Submission </w:t>
      </w:r>
      <w:r w:rsidR="00A17375" w:rsidRPr="00A17375">
        <w:rPr>
          <w:b/>
          <w:sz w:val="28"/>
          <w:szCs w:val="28"/>
        </w:rPr>
        <w:t>NEUCOM-D-16-03093</w:t>
      </w:r>
    </w:p>
    <w:p w14:paraId="5D9C5445" w14:textId="6EA38557" w:rsidR="00E81D82" w:rsidRPr="003F7BA7" w:rsidRDefault="00E81D82" w:rsidP="00E81D82">
      <w:pPr>
        <w:rPr>
          <w:sz w:val="22"/>
          <w:szCs w:val="22"/>
        </w:rPr>
      </w:pPr>
      <w:r w:rsidRPr="003F7BA7">
        <w:rPr>
          <w:rFonts w:hint="eastAsia"/>
          <w:sz w:val="22"/>
          <w:szCs w:val="22"/>
        </w:rPr>
        <w:t>We thank the comments with cares and insights made by the reviewers, which are helpful for improving the quality and readability of our paper. In our revised paper, we have made detailed explanations and changes in response to all the reviewers</w:t>
      </w:r>
      <w:r w:rsidRPr="003F7BA7">
        <w:rPr>
          <w:sz w:val="22"/>
          <w:szCs w:val="22"/>
        </w:rPr>
        <w:t>’</w:t>
      </w:r>
      <w:r w:rsidRPr="003F7BA7">
        <w:rPr>
          <w:rFonts w:hint="eastAsia"/>
          <w:sz w:val="22"/>
          <w:szCs w:val="22"/>
        </w:rPr>
        <w:t xml:space="preserve"> comments. Here, we explain our revisions based on </w:t>
      </w:r>
      <w:del w:id="0" w:author="Microsoft Office User" w:date="2017-06-17T08:49:00Z">
        <w:r w:rsidRPr="003F7BA7" w:rsidDel="00D4307C">
          <w:rPr>
            <w:rFonts w:hint="eastAsia"/>
            <w:sz w:val="22"/>
            <w:szCs w:val="22"/>
          </w:rPr>
          <w:delText>each of the</w:delText>
        </w:r>
      </w:del>
      <w:ins w:id="1" w:author="Microsoft Office User" w:date="2017-06-17T08:49:00Z">
        <w:r w:rsidR="00D4307C">
          <w:rPr>
            <w:sz w:val="22"/>
            <w:szCs w:val="22"/>
          </w:rPr>
          <w:t xml:space="preserve">every </w:t>
        </w:r>
      </w:ins>
      <w:del w:id="2" w:author="Microsoft Office User" w:date="2017-06-17T10:54:00Z">
        <w:r w:rsidRPr="003F7BA7" w:rsidDel="008C3F30">
          <w:rPr>
            <w:rFonts w:hint="eastAsia"/>
            <w:sz w:val="22"/>
            <w:szCs w:val="22"/>
          </w:rPr>
          <w:delText xml:space="preserve"> </w:delText>
        </w:r>
      </w:del>
      <w:r w:rsidRPr="003F7BA7">
        <w:rPr>
          <w:rFonts w:hint="eastAsia"/>
          <w:sz w:val="22"/>
          <w:szCs w:val="22"/>
        </w:rPr>
        <w:t>comments and suggestion</w:t>
      </w:r>
      <w:ins w:id="3" w:author="Microsoft Office User" w:date="2017-06-17T08:49:00Z">
        <w:r w:rsidR="00D4307C">
          <w:rPr>
            <w:sz w:val="22"/>
            <w:szCs w:val="22"/>
          </w:rPr>
          <w:t>s</w:t>
        </w:r>
      </w:ins>
      <w:r w:rsidRPr="003F7BA7">
        <w:rPr>
          <w:rFonts w:hint="eastAsia"/>
          <w:sz w:val="22"/>
          <w:szCs w:val="22"/>
        </w:rPr>
        <w:t>.</w:t>
      </w:r>
    </w:p>
    <w:p w14:paraId="5159C65D" w14:textId="77777777" w:rsidR="00E81D82" w:rsidRPr="00611138" w:rsidRDefault="00E81D82" w:rsidP="00E81D82">
      <w:pPr>
        <w:rPr>
          <w:sz w:val="22"/>
          <w:szCs w:val="22"/>
        </w:rPr>
      </w:pPr>
    </w:p>
    <w:p w14:paraId="7C1BBBD1" w14:textId="77777777" w:rsidR="00E81D82" w:rsidRPr="001643A6" w:rsidRDefault="00E81D82" w:rsidP="00D4307C">
      <w:pPr>
        <w:jc w:val="center"/>
        <w:outlineLvl w:val="0"/>
        <w:rPr>
          <w:b/>
          <w:sz w:val="28"/>
          <w:szCs w:val="28"/>
        </w:rPr>
      </w:pPr>
      <w:r w:rsidRPr="001643A6">
        <w:rPr>
          <w:rFonts w:hint="eastAsia"/>
          <w:b/>
          <w:sz w:val="28"/>
          <w:szCs w:val="28"/>
        </w:rPr>
        <w:t>Response to Reviewer 1</w:t>
      </w:r>
      <w:r w:rsidRPr="001643A6">
        <w:rPr>
          <w:b/>
          <w:sz w:val="28"/>
          <w:szCs w:val="28"/>
        </w:rPr>
        <w:t>’</w:t>
      </w:r>
      <w:r w:rsidRPr="001643A6">
        <w:rPr>
          <w:rFonts w:hint="eastAsia"/>
          <w:b/>
          <w:sz w:val="28"/>
          <w:szCs w:val="28"/>
        </w:rPr>
        <w:t>s Comments</w:t>
      </w:r>
    </w:p>
    <w:p w14:paraId="4F013F8E" w14:textId="77777777" w:rsidR="00E81D82" w:rsidRPr="00F437E4" w:rsidRDefault="00E81D82" w:rsidP="004E7D50">
      <w:pPr>
        <w:pStyle w:val="ListParagraph"/>
        <w:numPr>
          <w:ilvl w:val="0"/>
          <w:numId w:val="1"/>
        </w:numPr>
        <w:ind w:firstLineChars="0"/>
        <w:rPr>
          <w:szCs w:val="21"/>
        </w:rPr>
      </w:pPr>
      <w:bookmarkStart w:id="4" w:name="OLE_LINK2"/>
      <w:bookmarkStart w:id="5" w:name="OLE_LINK1"/>
      <w:bookmarkStart w:id="6" w:name="OLE_LINK3"/>
      <w:bookmarkStart w:id="7" w:name="OLE_LINK47"/>
      <w:r w:rsidRPr="00F437E4">
        <w:rPr>
          <w:rFonts w:hint="eastAsia"/>
          <w:b/>
          <w:sz w:val="22"/>
          <w:szCs w:val="22"/>
        </w:rPr>
        <w:t>Comments:</w:t>
      </w:r>
      <w:r w:rsidRPr="00F437E4">
        <w:rPr>
          <w:rFonts w:hint="eastAsia"/>
          <w:szCs w:val="21"/>
        </w:rPr>
        <w:t xml:space="preserve"> </w:t>
      </w:r>
      <w:r w:rsidR="004E7D50" w:rsidRPr="004E7D50">
        <w:rPr>
          <w:i/>
          <w:szCs w:val="21"/>
        </w:rPr>
        <w:t xml:space="preserve">The proposed method is described in Algorithms 1-3. As I understand, </w:t>
      </w:r>
      <w:bookmarkStart w:id="8" w:name="OLE_LINK44"/>
      <w:bookmarkStart w:id="9" w:name="OLE_LINK45"/>
      <w:r w:rsidR="004E7D50" w:rsidRPr="004E7D50">
        <w:rPr>
          <w:i/>
          <w:szCs w:val="21"/>
        </w:rPr>
        <w:t>Algorithm 2 is run on each server, and Algorithm 3 is run on each worker.</w:t>
      </w:r>
      <w:bookmarkEnd w:id="8"/>
      <w:bookmarkEnd w:id="9"/>
      <w:r w:rsidR="004E7D50" w:rsidRPr="004E7D50">
        <w:rPr>
          <w:i/>
          <w:szCs w:val="21"/>
        </w:rPr>
        <w:t xml:space="preserve"> However, it is not clear on which node(s) Algorithm 1 is run: maybe, a central node collecting information from all the servers?</w:t>
      </w:r>
    </w:p>
    <w:bookmarkEnd w:id="4"/>
    <w:p w14:paraId="7DF00386" w14:textId="2BDE7949" w:rsidR="00E81D82" w:rsidRDefault="00E81D82" w:rsidP="00E81D82">
      <w:pPr>
        <w:rPr>
          <w:szCs w:val="21"/>
        </w:rPr>
      </w:pPr>
      <w:r w:rsidRPr="00E81D82">
        <w:rPr>
          <w:rFonts w:hint="eastAsia"/>
          <w:b/>
          <w:szCs w:val="21"/>
        </w:rPr>
        <w:t>Response:</w:t>
      </w:r>
      <w:r w:rsidRPr="00E81D82">
        <w:rPr>
          <w:rFonts w:hint="eastAsia"/>
          <w:szCs w:val="21"/>
        </w:rPr>
        <w:t xml:space="preserve"> Thanks for your careful reading.</w:t>
      </w:r>
      <w:bookmarkEnd w:id="5"/>
      <w:r w:rsidR="00B26004">
        <w:rPr>
          <w:szCs w:val="21"/>
        </w:rPr>
        <w:t xml:space="preserve"> Y</w:t>
      </w:r>
      <w:bookmarkStart w:id="10" w:name="OLE_LINK46"/>
      <w:r w:rsidR="00B26004">
        <w:rPr>
          <w:szCs w:val="21"/>
        </w:rPr>
        <w:t xml:space="preserve">es, </w:t>
      </w:r>
      <w:r w:rsidR="00B26004" w:rsidRPr="00B26004">
        <w:rPr>
          <w:szCs w:val="21"/>
        </w:rPr>
        <w:t>Algorithm 2 is run on each server, and Algorithm 3 is run on each worker</w:t>
      </w:r>
      <w:bookmarkEnd w:id="10"/>
      <w:r w:rsidR="00B26004" w:rsidRPr="00B26004">
        <w:rPr>
          <w:szCs w:val="21"/>
        </w:rPr>
        <w:t>.</w:t>
      </w:r>
      <w:r w:rsidR="00AE0E3C">
        <w:rPr>
          <w:szCs w:val="21"/>
        </w:rPr>
        <w:t xml:space="preserve"> </w:t>
      </w:r>
      <w:ins w:id="11" w:author="Microsoft Office User" w:date="2017-06-17T16:05:00Z">
        <w:r w:rsidR="007D4D10">
          <w:rPr>
            <w:szCs w:val="21"/>
          </w:rPr>
          <w:t xml:space="preserve">Algorithm 1 presents the </w:t>
        </w:r>
      </w:ins>
      <w:ins w:id="12" w:author="Microsoft Office User" w:date="2017-06-17T16:08:00Z">
        <w:r w:rsidR="007D4D10">
          <w:rPr>
            <w:szCs w:val="21"/>
          </w:rPr>
          <w:t xml:space="preserve">details of our proposed variance reduced SGD, but it does not contain the </w:t>
        </w:r>
      </w:ins>
      <w:ins w:id="13" w:author="Microsoft Office User" w:date="2017-06-17T16:09:00Z">
        <w:r w:rsidR="00E755EC">
          <w:rPr>
            <w:szCs w:val="21"/>
          </w:rPr>
          <w:t xml:space="preserve">specific </w:t>
        </w:r>
      </w:ins>
      <w:ins w:id="14" w:author="Microsoft Office User" w:date="2017-06-17T16:08:00Z">
        <w:r w:rsidR="002375AC">
          <w:rPr>
            <w:szCs w:val="21"/>
          </w:rPr>
          <w:t>details in</w:t>
        </w:r>
        <w:r w:rsidR="007D4D10">
          <w:rPr>
            <w:szCs w:val="21"/>
          </w:rPr>
          <w:t xml:space="preserve"> the </w:t>
        </w:r>
      </w:ins>
      <w:ins w:id="15" w:author="Microsoft Office User" w:date="2017-06-17T16:09:00Z">
        <w:r w:rsidR="00E755EC">
          <w:rPr>
            <w:szCs w:val="21"/>
          </w:rPr>
          <w:t xml:space="preserve">distributed </w:t>
        </w:r>
        <w:r w:rsidR="00FB3A8D">
          <w:rPr>
            <w:szCs w:val="21"/>
          </w:rPr>
          <w:t>settings</w:t>
        </w:r>
        <w:r w:rsidR="00E755EC">
          <w:rPr>
            <w:szCs w:val="21"/>
          </w:rPr>
          <w:t>.</w:t>
        </w:r>
      </w:ins>
      <w:ins w:id="16" w:author="Microsoft Office User" w:date="2017-06-17T16:11:00Z">
        <w:r w:rsidR="00080861">
          <w:rPr>
            <w:rFonts w:hint="eastAsia"/>
            <w:szCs w:val="21"/>
          </w:rPr>
          <w:t xml:space="preserve"> </w:t>
        </w:r>
      </w:ins>
      <w:bookmarkStart w:id="17" w:name="_GoBack"/>
      <w:bookmarkEnd w:id="17"/>
      <w:ins w:id="18" w:author="Microsoft Office User" w:date="2017-06-17T16:10:00Z">
        <w:r w:rsidR="00506787">
          <w:rPr>
            <w:rFonts w:hint="eastAsia"/>
            <w:szCs w:val="21"/>
          </w:rPr>
          <w:t xml:space="preserve">We have </w:t>
        </w:r>
        <w:r w:rsidR="000B50B4">
          <w:rPr>
            <w:szCs w:val="21"/>
          </w:rPr>
          <w:t>reorganized Section 4, and polished the presentation of Algorithm 1</w:t>
        </w:r>
      </w:ins>
      <w:ins w:id="19" w:author="Microsoft Office User" w:date="2017-06-17T16:11:00Z">
        <w:r w:rsidR="00F97D36">
          <w:rPr>
            <w:szCs w:val="21"/>
          </w:rPr>
          <w:t xml:space="preserve"> in Section 4.1</w:t>
        </w:r>
      </w:ins>
      <w:ins w:id="20" w:author="Microsoft Office User" w:date="2017-06-17T16:10:00Z">
        <w:r w:rsidR="000B50B4">
          <w:rPr>
            <w:szCs w:val="21"/>
          </w:rPr>
          <w:t xml:space="preserve">. </w:t>
        </w:r>
      </w:ins>
      <w:del w:id="21" w:author="Microsoft Office User" w:date="2017-06-17T16:05:00Z">
        <w:r w:rsidR="00AE0E3C" w:rsidDel="00F81366">
          <w:rPr>
            <w:szCs w:val="21"/>
          </w:rPr>
          <w:delText>Algorithm 1 is an overview without considering the staleness.</w:delText>
        </w:r>
      </w:del>
    </w:p>
    <w:p w14:paraId="7BC41CD1" w14:textId="77777777" w:rsidR="004E7D50" w:rsidRPr="00F437E4" w:rsidRDefault="004E7D50" w:rsidP="004E7D50">
      <w:pPr>
        <w:pStyle w:val="ListParagraph"/>
        <w:numPr>
          <w:ilvl w:val="0"/>
          <w:numId w:val="1"/>
        </w:numPr>
        <w:ind w:firstLineChars="0"/>
        <w:rPr>
          <w:szCs w:val="21"/>
        </w:rPr>
      </w:pPr>
      <w:r w:rsidRPr="00F437E4">
        <w:rPr>
          <w:rFonts w:hint="eastAsia"/>
          <w:b/>
          <w:sz w:val="22"/>
          <w:szCs w:val="22"/>
        </w:rPr>
        <w:t>Comments:</w:t>
      </w:r>
      <w:r w:rsidRPr="00F437E4">
        <w:rPr>
          <w:rFonts w:hint="eastAsia"/>
          <w:szCs w:val="21"/>
        </w:rPr>
        <w:t xml:space="preserve"> </w:t>
      </w:r>
      <w:r w:rsidRPr="004E7D50">
        <w:rPr>
          <w:i/>
          <w:szCs w:val="21"/>
        </w:rPr>
        <w:t>Moreover, how many servers are used by the method? Does each s</w:t>
      </w:r>
      <w:r>
        <w:rPr>
          <w:i/>
          <w:szCs w:val="21"/>
        </w:rPr>
        <w:t>erver correspond with a cluster</w:t>
      </w:r>
      <w:r w:rsidRPr="004E7D50">
        <w:rPr>
          <w:i/>
          <w:szCs w:val="21"/>
        </w:rPr>
        <w:t>?</w:t>
      </w:r>
    </w:p>
    <w:p w14:paraId="25AF11BF" w14:textId="071B2FA5" w:rsidR="005D4D71" w:rsidRDefault="004E7D50" w:rsidP="007D6695">
      <w:pPr>
        <w:rPr>
          <w:ins w:id="22" w:author="Microsoft Office User" w:date="2017-06-17T08:58:00Z"/>
          <w:szCs w:val="21"/>
        </w:rPr>
        <w:pPrChange w:id="23" w:author="Microsoft Office User" w:date="2017-06-17T08:52:00Z">
          <w:pPr>
            <w:pStyle w:val="ListParagraph"/>
            <w:numPr>
              <w:numId w:val="1"/>
            </w:numPr>
            <w:ind w:left="360" w:firstLineChars="0" w:hanging="360"/>
          </w:pPr>
        </w:pPrChange>
      </w:pPr>
      <w:r w:rsidRPr="00E81D82">
        <w:rPr>
          <w:rFonts w:hint="eastAsia"/>
          <w:b/>
          <w:szCs w:val="21"/>
        </w:rPr>
        <w:t>Response:</w:t>
      </w:r>
      <w:r w:rsidRPr="00E81D82">
        <w:rPr>
          <w:rFonts w:hint="eastAsia"/>
          <w:szCs w:val="21"/>
        </w:rPr>
        <w:t xml:space="preserve"> Thanks for your careful reading.</w:t>
      </w:r>
      <w:r w:rsidR="00DC6533">
        <w:rPr>
          <w:szCs w:val="21"/>
        </w:rPr>
        <w:t xml:space="preserve"> </w:t>
      </w:r>
      <w:ins w:id="24" w:author="Microsoft Office User" w:date="2017-06-17T08:53:00Z">
        <w:r w:rsidR="00456D8C">
          <w:rPr>
            <w:szCs w:val="21"/>
          </w:rPr>
          <w:t>T</w:t>
        </w:r>
        <w:r w:rsidR="007D6695">
          <w:rPr>
            <w:szCs w:val="21"/>
          </w:rPr>
          <w:t xml:space="preserve">here is no limitation on the number of the servers. </w:t>
        </w:r>
      </w:ins>
      <w:ins w:id="25" w:author="Microsoft Office User" w:date="2017-06-17T08:55:00Z">
        <w:r w:rsidR="006A04DF">
          <w:rPr>
            <w:szCs w:val="21"/>
          </w:rPr>
          <w:t xml:space="preserve">It is OK for our methods when there are one or multiple servers are used. </w:t>
        </w:r>
      </w:ins>
      <w:ins w:id="26" w:author="Microsoft Office User" w:date="2017-06-17T09:04:00Z">
        <w:r w:rsidR="00456D8C">
          <w:rPr>
            <w:szCs w:val="21"/>
          </w:rPr>
          <w:t xml:space="preserve">As illustrated in Figure ??, </w:t>
        </w:r>
      </w:ins>
      <w:ins w:id="27" w:author="Microsoft Office User" w:date="2017-06-17T08:59:00Z">
        <w:r w:rsidR="00456D8C">
          <w:rPr>
            <w:szCs w:val="21"/>
          </w:rPr>
          <w:t>w</w:t>
        </w:r>
        <w:r w:rsidR="005D4D71">
          <w:rPr>
            <w:szCs w:val="21"/>
          </w:rPr>
          <w:t xml:space="preserve">e use multiple servers in our implementation, that is, more than one severs are used in a cluster. </w:t>
        </w:r>
      </w:ins>
      <w:ins w:id="28" w:author="Microsoft Office User" w:date="2017-06-17T09:07:00Z">
        <w:r w:rsidR="005461ED">
          <w:rPr>
            <w:szCs w:val="21"/>
          </w:rPr>
          <w:t xml:space="preserve">One of the reasons is that </w:t>
        </w:r>
      </w:ins>
      <w:ins w:id="29" w:author="Microsoft Office User" w:date="2017-06-17T09:00:00Z">
        <w:r w:rsidR="005461ED">
          <w:rPr>
            <w:szCs w:val="21"/>
          </w:rPr>
          <w:t>i</w:t>
        </w:r>
        <w:r w:rsidR="0047786F">
          <w:rPr>
            <w:szCs w:val="21"/>
          </w:rPr>
          <w:t>t is helpful to reduce the overload</w:t>
        </w:r>
      </w:ins>
      <w:ins w:id="30" w:author="Microsoft Office User" w:date="2017-06-17T09:01:00Z">
        <w:r w:rsidR="0047786F">
          <w:rPr>
            <w:szCs w:val="21"/>
          </w:rPr>
          <w:t>s</w:t>
        </w:r>
      </w:ins>
      <w:ins w:id="31" w:author="Microsoft Office User" w:date="2017-06-17T09:00:00Z">
        <w:r w:rsidR="0047786F">
          <w:rPr>
            <w:szCs w:val="21"/>
          </w:rPr>
          <w:t xml:space="preserve"> of </w:t>
        </w:r>
      </w:ins>
      <w:ins w:id="32" w:author="Microsoft Office User" w:date="2017-06-17T09:03:00Z">
        <w:r w:rsidR="00456D8C">
          <w:rPr>
            <w:szCs w:val="21"/>
          </w:rPr>
          <w:t xml:space="preserve">the </w:t>
        </w:r>
      </w:ins>
      <w:ins w:id="33" w:author="Microsoft Office User" w:date="2017-06-17T09:01:00Z">
        <w:r w:rsidR="0047786F">
          <w:rPr>
            <w:szCs w:val="21"/>
          </w:rPr>
          <w:t>communication links</w:t>
        </w:r>
      </w:ins>
      <w:ins w:id="34" w:author="Microsoft Office User" w:date="2017-06-17T09:02:00Z">
        <w:r w:rsidR="00456D8C">
          <w:rPr>
            <w:szCs w:val="21"/>
          </w:rPr>
          <w:t xml:space="preserve"> </w:t>
        </w:r>
      </w:ins>
      <w:ins w:id="35" w:author="Microsoft Office User" w:date="2017-06-17T09:03:00Z">
        <w:r w:rsidR="005461ED">
          <w:rPr>
            <w:szCs w:val="21"/>
          </w:rPr>
          <w:t xml:space="preserve">between </w:t>
        </w:r>
      </w:ins>
      <w:ins w:id="36" w:author="Microsoft Office User" w:date="2017-06-17T09:07:00Z">
        <w:r w:rsidR="002A3AAD">
          <w:rPr>
            <w:szCs w:val="21"/>
          </w:rPr>
          <w:t xml:space="preserve">the </w:t>
        </w:r>
      </w:ins>
      <w:ins w:id="37" w:author="Microsoft Office User" w:date="2017-06-17T09:03:00Z">
        <w:r w:rsidR="005461ED">
          <w:rPr>
            <w:szCs w:val="21"/>
          </w:rPr>
          <w:t xml:space="preserve">workers and </w:t>
        </w:r>
      </w:ins>
      <w:ins w:id="38" w:author="Microsoft Office User" w:date="2017-06-17T09:08:00Z">
        <w:r w:rsidR="002A3AAD">
          <w:rPr>
            <w:szCs w:val="21"/>
          </w:rPr>
          <w:t xml:space="preserve">the </w:t>
        </w:r>
      </w:ins>
      <w:ins w:id="39" w:author="Microsoft Office User" w:date="2017-06-17T09:03:00Z">
        <w:r w:rsidR="005461ED">
          <w:rPr>
            <w:szCs w:val="21"/>
          </w:rPr>
          <w:t xml:space="preserve">servers. Thus, the time consumption caused by the communication is decreased. </w:t>
        </w:r>
      </w:ins>
    </w:p>
    <w:p w14:paraId="5D610DF6" w14:textId="6A2EACC9" w:rsidR="007D6695" w:rsidRDefault="00772FC6" w:rsidP="007D6695">
      <w:pPr>
        <w:rPr>
          <w:ins w:id="40" w:author="Microsoft Office User" w:date="2017-06-17T08:53:00Z"/>
          <w:szCs w:val="21"/>
        </w:rPr>
        <w:pPrChange w:id="41" w:author="Microsoft Office User" w:date="2017-06-17T08:52:00Z">
          <w:pPr>
            <w:pStyle w:val="ListParagraph"/>
            <w:numPr>
              <w:numId w:val="1"/>
            </w:numPr>
            <w:ind w:left="360" w:firstLineChars="0" w:hanging="360"/>
          </w:pPr>
        </w:pPrChange>
      </w:pPr>
      <w:ins w:id="42" w:author="Microsoft Office User" w:date="2017-06-17T08:56:00Z">
        <w:r>
          <w:rPr>
            <w:szCs w:val="21"/>
          </w:rPr>
          <w:t>In spired by your suggestion, we present more details</w:t>
        </w:r>
      </w:ins>
      <w:ins w:id="43" w:author="Microsoft Office User" w:date="2017-06-17T08:57:00Z">
        <w:r w:rsidR="00251E0D">
          <w:rPr>
            <w:szCs w:val="21"/>
          </w:rPr>
          <w:t xml:space="preserve"> </w:t>
        </w:r>
      </w:ins>
      <w:ins w:id="44" w:author="Microsoft Office User" w:date="2017-06-17T08:58:00Z">
        <w:r w:rsidR="003B42D6">
          <w:rPr>
            <w:szCs w:val="21"/>
          </w:rPr>
          <w:t>about</w:t>
        </w:r>
      </w:ins>
      <w:ins w:id="45" w:author="Microsoft Office User" w:date="2017-06-17T08:57:00Z">
        <w:r w:rsidR="00251E0D">
          <w:rPr>
            <w:szCs w:val="21"/>
          </w:rPr>
          <w:t xml:space="preserve"> the architecture of our </w:t>
        </w:r>
      </w:ins>
      <w:ins w:id="46" w:author="Microsoft Office User" w:date="2017-06-17T08:58:00Z">
        <w:r w:rsidR="003B42D6">
          <w:rPr>
            <w:szCs w:val="21"/>
          </w:rPr>
          <w:t>method</w:t>
        </w:r>
        <w:r w:rsidR="008A1365">
          <w:rPr>
            <w:szCs w:val="21"/>
          </w:rPr>
          <w:t xml:space="preserve"> in Section ??</w:t>
        </w:r>
        <w:r w:rsidR="003B42D6">
          <w:rPr>
            <w:szCs w:val="21"/>
          </w:rPr>
          <w:t>.</w:t>
        </w:r>
      </w:ins>
      <w:ins w:id="47" w:author="Microsoft Office User" w:date="2017-06-17T09:09:00Z">
        <w:r w:rsidR="002378F9">
          <w:rPr>
            <w:szCs w:val="21"/>
          </w:rPr>
          <w:t xml:space="preserve"> </w:t>
        </w:r>
      </w:ins>
      <w:ins w:id="48" w:author="Microsoft Office User" w:date="2017-06-17T09:11:00Z">
        <w:r w:rsidR="0090239E">
          <w:rPr>
            <w:szCs w:val="21"/>
          </w:rPr>
          <w:t>There are a server group and a worker group in our design. Either the server group or the worker group consists of one or multiple machines</w:t>
        </w:r>
      </w:ins>
      <w:ins w:id="49" w:author="Microsoft Office User" w:date="2017-06-17T09:13:00Z">
        <w:r w:rsidR="0090239E">
          <w:rPr>
            <w:szCs w:val="21"/>
          </w:rPr>
          <w:t xml:space="preserve">. </w:t>
        </w:r>
      </w:ins>
      <w:ins w:id="50" w:author="Microsoft Office User" w:date="2017-06-17T09:14:00Z">
        <w:r w:rsidR="00AC4094">
          <w:rPr>
            <w:szCs w:val="21"/>
          </w:rPr>
          <w:t xml:space="preserve">All the servers in the server group maintain a globally shared parameter table. </w:t>
        </w:r>
      </w:ins>
      <w:ins w:id="51" w:author="Microsoft Office User" w:date="2017-06-17T09:17:00Z">
        <w:r w:rsidR="00DE2FF8">
          <w:rPr>
            <w:szCs w:val="21"/>
          </w:rPr>
          <w:t xml:space="preserve">In specific, the workers pull the global parameter from one of the server in the group, and push its corresponding update to one of the </w:t>
        </w:r>
      </w:ins>
      <w:ins w:id="52" w:author="Microsoft Office User" w:date="2017-06-17T09:20:00Z">
        <w:r w:rsidR="00FD3916">
          <w:rPr>
            <w:szCs w:val="21"/>
          </w:rPr>
          <w:t>servers.</w:t>
        </w:r>
      </w:ins>
      <w:ins w:id="53" w:author="Microsoft Office User" w:date="2017-06-17T09:19:00Z">
        <w:r w:rsidR="00C605A2">
          <w:rPr>
            <w:szCs w:val="21"/>
          </w:rPr>
          <w:t xml:space="preserve"> </w:t>
        </w:r>
      </w:ins>
      <w:ins w:id="54" w:author="Microsoft Office User" w:date="2017-06-17T09:20:00Z">
        <w:r w:rsidR="00756A1F">
          <w:rPr>
            <w:szCs w:val="21"/>
          </w:rPr>
          <w:t xml:space="preserve">When the servers receive those updates, they aggregate them </w:t>
        </w:r>
      </w:ins>
      <w:ins w:id="55" w:author="Microsoft Office User" w:date="2017-06-17T09:21:00Z">
        <w:r w:rsidR="00756A1F">
          <w:rPr>
            <w:szCs w:val="21"/>
          </w:rPr>
          <w:t xml:space="preserve">into the global parameter. </w:t>
        </w:r>
      </w:ins>
    </w:p>
    <w:p w14:paraId="2D9288EB" w14:textId="0DBB35A9" w:rsidR="004E7D50" w:rsidRPr="00584418" w:rsidDel="007D6695" w:rsidRDefault="00DC6533" w:rsidP="00584418">
      <w:pPr>
        <w:pStyle w:val="ListParagraph"/>
        <w:numPr>
          <w:ilvl w:val="0"/>
          <w:numId w:val="1"/>
        </w:numPr>
        <w:ind w:firstLineChars="0"/>
        <w:rPr>
          <w:del w:id="56" w:author="Microsoft Office User" w:date="2017-06-17T08:52:00Z"/>
          <w:szCs w:val="21"/>
        </w:rPr>
        <w:pPrChange w:id="57" w:author="Microsoft Office User" w:date="2017-06-17T09:25:00Z">
          <w:pPr/>
        </w:pPrChange>
      </w:pPr>
      <w:del w:id="58" w:author="Microsoft Office User" w:date="2017-06-17T08:52:00Z">
        <w:r w:rsidRPr="00584418" w:rsidDel="007D6695">
          <w:rPr>
            <w:szCs w:val="21"/>
          </w:rPr>
          <w:delText>We use the same number</w:delText>
        </w:r>
        <w:r w:rsidR="00443269" w:rsidRPr="00584418" w:rsidDel="007D6695">
          <w:rPr>
            <w:szCs w:val="21"/>
          </w:rPr>
          <w:delText xml:space="preserve"> of servers as the workers. E</w:delText>
        </w:r>
        <w:r w:rsidRPr="00584418" w:rsidDel="007D6695">
          <w:rPr>
            <w:szCs w:val="21"/>
          </w:rPr>
          <w:delText>ach server and worker run on the same single machine</w:delText>
        </w:r>
        <w:r w:rsidR="00443269" w:rsidRPr="00584418" w:rsidDel="007D6695">
          <w:rPr>
            <w:szCs w:val="21"/>
          </w:rPr>
          <w:delText>. That is to say, each machine run one server and one worker</w:delText>
        </w:r>
        <w:r w:rsidRPr="00584418" w:rsidDel="007D6695">
          <w:rPr>
            <w:szCs w:val="21"/>
          </w:rPr>
          <w:delText>. Therefore, each server</w:delText>
        </w:r>
        <w:r w:rsidR="008A3DD3" w:rsidRPr="00584418" w:rsidDel="007D6695">
          <w:rPr>
            <w:szCs w:val="21"/>
          </w:rPr>
          <w:delText xml:space="preserve"> correspond</w:delText>
        </w:r>
        <w:r w:rsidRPr="00584418" w:rsidDel="007D6695">
          <w:rPr>
            <w:szCs w:val="21"/>
          </w:rPr>
          <w:delText>s</w:delText>
        </w:r>
        <w:r w:rsidR="008A3DD3" w:rsidRPr="00584418" w:rsidDel="007D6695">
          <w:rPr>
            <w:szCs w:val="21"/>
          </w:rPr>
          <w:delText xml:space="preserve"> with a machine in a computing cluster.</w:delText>
        </w:r>
        <w:r w:rsidR="00443269" w:rsidRPr="00584418" w:rsidDel="007D6695">
          <w:rPr>
            <w:szCs w:val="21"/>
          </w:rPr>
          <w:delText xml:space="preserve"> All </w:delText>
        </w:r>
        <w:r w:rsidRPr="00584418" w:rsidDel="007D6695">
          <w:rPr>
            <w:szCs w:val="21"/>
          </w:rPr>
          <w:delText>servers serve as a global shared parameter table and each server matain one part of the global parameters.</w:delText>
        </w:r>
        <w:r w:rsidR="00843DA4" w:rsidRPr="00584418" w:rsidDel="007D6695">
          <w:rPr>
            <w:szCs w:val="21"/>
          </w:rPr>
          <w:delText xml:space="preserve"> This is just one design. Actually, we can also use different number of servers and</w:delText>
        </w:r>
        <w:r w:rsidR="00443269" w:rsidRPr="00584418" w:rsidDel="007D6695">
          <w:rPr>
            <w:szCs w:val="21"/>
          </w:rPr>
          <w:delText xml:space="preserve"> workers, and run servers on one group of</w:delText>
        </w:r>
        <w:r w:rsidR="00843DA4" w:rsidRPr="00584418" w:rsidDel="007D6695">
          <w:rPr>
            <w:szCs w:val="21"/>
          </w:rPr>
          <w:delText xml:space="preserve"> machines</w:delText>
        </w:r>
        <w:r w:rsidR="00443269" w:rsidRPr="00584418" w:rsidDel="007D6695">
          <w:rPr>
            <w:szCs w:val="21"/>
          </w:rPr>
          <w:delText xml:space="preserve"> but run workers on another group of machines. This is also ok.</w:delText>
        </w:r>
      </w:del>
    </w:p>
    <w:p w14:paraId="699B771C" w14:textId="77777777" w:rsidR="00411B95" w:rsidRPr="005B0ADF" w:rsidRDefault="00411B95" w:rsidP="00584418">
      <w:pPr>
        <w:pStyle w:val="ListParagraph"/>
        <w:numPr>
          <w:ilvl w:val="0"/>
          <w:numId w:val="1"/>
        </w:numPr>
        <w:ind w:firstLineChars="0"/>
      </w:pPr>
      <w:bookmarkStart w:id="59" w:name="OLE_LINK51"/>
      <w:bookmarkStart w:id="60" w:name="OLE_LINK52"/>
      <w:bookmarkEnd w:id="6"/>
      <w:bookmarkEnd w:id="7"/>
      <w:r>
        <w:rPr>
          <w:rFonts w:hint="eastAsia"/>
          <w:b/>
        </w:rPr>
        <w:t>Comments:</w:t>
      </w:r>
      <w:r w:rsidRPr="00411B95">
        <w:rPr>
          <w:rFonts w:hint="eastAsia"/>
        </w:rPr>
        <w:t xml:space="preserve"> </w:t>
      </w:r>
      <w:r w:rsidRPr="00411B95">
        <w:rPr>
          <w:i/>
        </w:rPr>
        <w:t>Finally, some formulas in the three algorithms should be checked carefully, and possibly corrected: for instance, what is</w:t>
      </w:r>
      <w:bookmarkStart w:id="61" w:name="OLE_LINK11"/>
      <w:bookmarkStart w:id="62" w:name="OLE_LINK12"/>
      <w:r w:rsidRPr="00411B95">
        <w:rPr>
          <w:i/>
        </w:rPr>
        <w:t xml:space="preserve"> omega_i in Algorithm 1</w:t>
      </w:r>
      <w:bookmarkEnd w:id="61"/>
      <w:bookmarkEnd w:id="62"/>
      <w:r w:rsidRPr="00411B95">
        <w:rPr>
          <w:i/>
        </w:rPr>
        <w:t>? I.e., to which iteration does it refer?</w:t>
      </w:r>
    </w:p>
    <w:p w14:paraId="0C3561EA" w14:textId="419E0564" w:rsidR="00E81D82" w:rsidRDefault="00411B95" w:rsidP="00E81D82">
      <w:pPr>
        <w:rPr>
          <w:ins w:id="63" w:author="Microsoft Office User" w:date="2017-06-17T09:37:00Z"/>
          <w:szCs w:val="21"/>
        </w:rPr>
      </w:pPr>
      <w:r w:rsidRPr="00BF1215">
        <w:rPr>
          <w:rFonts w:hint="eastAsia"/>
          <w:b/>
          <w:szCs w:val="21"/>
        </w:rPr>
        <w:t>Response:</w:t>
      </w:r>
      <w:r>
        <w:rPr>
          <w:rFonts w:hint="eastAsia"/>
          <w:szCs w:val="21"/>
        </w:rPr>
        <w:t xml:space="preserve"> Thanks for your careful reading.</w:t>
      </w:r>
      <w:ins w:id="64" w:author="Microsoft Office User" w:date="2017-06-17T09:26:00Z">
        <w:r w:rsidR="00BE7533">
          <w:rPr>
            <w:szCs w:val="21"/>
          </w:rPr>
          <w:t xml:space="preserve"> </w:t>
        </w:r>
      </w:ins>
      <w:ins w:id="65" w:author="Microsoft Office User" w:date="2017-06-17T09:30:00Z">
        <w:r w:rsidR="00FD62F0">
          <w:rPr>
            <w:szCs w:val="21"/>
          </w:rPr>
          <w:t>We have revised Algorithm 1 carefully</w:t>
        </w:r>
      </w:ins>
      <w:ins w:id="66" w:author="Microsoft Office User" w:date="2017-06-17T09:37:00Z">
        <w:r w:rsidR="00E1433A">
          <w:rPr>
            <w:szCs w:val="21"/>
          </w:rPr>
          <w:t xml:space="preserve"> in Section ??</w:t>
        </w:r>
      </w:ins>
      <w:ins w:id="67" w:author="Microsoft Office User" w:date="2017-06-17T09:30:00Z">
        <w:r w:rsidR="00FD62F0">
          <w:rPr>
            <w:szCs w:val="21"/>
          </w:rPr>
          <w:t xml:space="preserve">. In the previous submission, </w:t>
        </w:r>
      </w:ins>
      <w:ins w:id="68" w:author="Microsoft Office User" w:date="2017-06-17T09:35:00Z">
        <w:r w:rsidR="00E1433A" w:rsidRPr="00E1433A">
          <w:rPr>
            <w:szCs w:val="21"/>
          </w:rPr>
          <w:drawing>
            <wp:inline distT="0" distB="0" distL="0" distR="0" wp14:anchorId="7B263BA7" wp14:editId="4B339C59">
              <wp:extent cx="130022" cy="13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25" cy="178266"/>
                      </a:xfrm>
                      <a:prstGeom prst="rect">
                        <a:avLst/>
                      </a:prstGeom>
                    </pic:spPr>
                  </pic:pic>
                </a:graphicData>
              </a:graphic>
            </wp:inline>
          </w:drawing>
        </w:r>
      </w:ins>
      <w:ins w:id="69" w:author="Microsoft Office User" w:date="2017-06-17T09:33:00Z">
        <w:r w:rsidR="00E1433A">
          <w:rPr>
            <w:szCs w:val="21"/>
          </w:rPr>
          <w:t xml:space="preserve"> </w:t>
        </w:r>
      </w:ins>
      <w:ins w:id="70" w:author="Microsoft Office User" w:date="2017-06-17T09:32:00Z">
        <w:r w:rsidR="00E1433A">
          <w:rPr>
            <w:szCs w:val="21"/>
          </w:rPr>
          <w:t xml:space="preserve">should be corrected to be </w:t>
        </w:r>
      </w:ins>
      <w:ins w:id="71" w:author="Microsoft Office User" w:date="2017-06-17T09:35:00Z">
        <w:r w:rsidR="00E1433A" w:rsidRPr="00E1433A">
          <w:rPr>
            <w:szCs w:val="21"/>
          </w:rPr>
          <w:drawing>
            <wp:inline distT="0" distB="0" distL="0" distR="0" wp14:anchorId="507B51D8" wp14:editId="6C1D953C">
              <wp:extent cx="115428" cy="124307"/>
              <wp:effectExtent l="0" t="0" r="120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755" cy="137582"/>
                      </a:xfrm>
                      <a:prstGeom prst="rect">
                        <a:avLst/>
                      </a:prstGeom>
                    </pic:spPr>
                  </pic:pic>
                </a:graphicData>
              </a:graphic>
            </wp:inline>
          </w:drawing>
        </w:r>
        <w:r w:rsidR="00E1433A">
          <w:rPr>
            <w:szCs w:val="21"/>
          </w:rPr>
          <w:t xml:space="preserve">. It is the initial parameter in </w:t>
        </w:r>
      </w:ins>
      <w:ins w:id="72" w:author="Microsoft Office User" w:date="2017-06-17T09:36:00Z">
        <w:r w:rsidR="00E1433A">
          <w:rPr>
            <w:szCs w:val="21"/>
          </w:rPr>
          <w:t>an</w:t>
        </w:r>
      </w:ins>
      <w:ins w:id="73" w:author="Microsoft Office User" w:date="2017-06-17T09:35:00Z">
        <w:r w:rsidR="00E1433A">
          <w:rPr>
            <w:szCs w:val="21"/>
          </w:rPr>
          <w:t xml:space="preserve"> epoch, which is used to obtain a stale full gradient. </w:t>
        </w:r>
      </w:ins>
    </w:p>
    <w:p w14:paraId="283AFFEF" w14:textId="7DADE426" w:rsidR="0020456D" w:rsidRDefault="0020456D" w:rsidP="00E81D82">
      <w:pPr>
        <w:rPr>
          <w:szCs w:val="21"/>
        </w:rPr>
      </w:pPr>
      <w:ins w:id="74" w:author="Microsoft Office User" w:date="2017-06-17T09:37:00Z">
        <w:r>
          <w:rPr>
            <w:rFonts w:hint="eastAsia"/>
            <w:szCs w:val="21"/>
          </w:rPr>
          <w:t>Additionally, all the symbols</w:t>
        </w:r>
      </w:ins>
      <w:ins w:id="75" w:author="Microsoft Office User" w:date="2017-06-17T09:38:00Z">
        <w:r>
          <w:rPr>
            <w:szCs w:val="21"/>
          </w:rPr>
          <w:t xml:space="preserve"> used in the new revision</w:t>
        </w:r>
      </w:ins>
      <w:ins w:id="76" w:author="Microsoft Office User" w:date="2017-06-17T09:37:00Z">
        <w:r>
          <w:rPr>
            <w:rFonts w:hint="eastAsia"/>
            <w:szCs w:val="21"/>
          </w:rPr>
          <w:t xml:space="preserve"> are checked carefully</w:t>
        </w:r>
      </w:ins>
      <w:ins w:id="77" w:author="Microsoft Office User" w:date="2017-06-17T09:38:00Z">
        <w:r>
          <w:rPr>
            <w:szCs w:val="21"/>
          </w:rPr>
          <w:t xml:space="preserve">. To make it clear, we present all the symbols </w:t>
        </w:r>
      </w:ins>
      <w:ins w:id="78" w:author="Microsoft Office User" w:date="2017-06-17T09:39:00Z">
        <w:r>
          <w:rPr>
            <w:szCs w:val="21"/>
          </w:rPr>
          <w:t>and their meanings in Section ??.</w:t>
        </w:r>
        <w:r w:rsidR="00ED3937">
          <w:rPr>
            <w:szCs w:val="21"/>
          </w:rPr>
          <w:t xml:space="preserve"> </w:t>
        </w:r>
      </w:ins>
    </w:p>
    <w:p w14:paraId="76FA0155" w14:textId="29579B07" w:rsidR="006102B1" w:rsidRPr="00A06172" w:rsidDel="00D23EF5" w:rsidRDefault="006102B1" w:rsidP="006102B1">
      <w:pPr>
        <w:pStyle w:val="ListParagraph"/>
        <w:numPr>
          <w:ilvl w:val="0"/>
          <w:numId w:val="1"/>
        </w:numPr>
        <w:ind w:firstLineChars="0"/>
        <w:rPr>
          <w:del w:id="79" w:author="Microsoft Office User" w:date="2017-06-17T14:17:00Z"/>
          <w:i/>
          <w:color w:val="000000" w:themeColor="text1"/>
          <w:szCs w:val="21"/>
          <w:rPrChange w:id="80" w:author="Microsoft Office User" w:date="2017-06-17T14:17:00Z">
            <w:rPr>
              <w:del w:id="81" w:author="Microsoft Office User" w:date="2017-06-17T14:17:00Z"/>
              <w:i/>
              <w:szCs w:val="21"/>
            </w:rPr>
          </w:rPrChange>
        </w:rPr>
      </w:pPr>
      <w:bookmarkStart w:id="82" w:name="OLE_LINK50"/>
      <w:r w:rsidRPr="00A06172">
        <w:rPr>
          <w:rFonts w:hint="eastAsia"/>
          <w:b/>
          <w:color w:val="000000" w:themeColor="text1"/>
          <w:szCs w:val="21"/>
          <w:rPrChange w:id="83" w:author="Microsoft Office User" w:date="2017-06-17T14:17:00Z">
            <w:rPr>
              <w:rFonts w:hint="eastAsia"/>
              <w:b/>
              <w:szCs w:val="21"/>
            </w:rPr>
          </w:rPrChange>
        </w:rPr>
        <w:t>Comments</w:t>
      </w:r>
      <w:bookmarkEnd w:id="82"/>
      <w:r w:rsidRPr="00A06172">
        <w:rPr>
          <w:rFonts w:hint="eastAsia"/>
          <w:b/>
          <w:color w:val="000000" w:themeColor="text1"/>
          <w:szCs w:val="21"/>
          <w:rPrChange w:id="84" w:author="Microsoft Office User" w:date="2017-06-17T14:17:00Z">
            <w:rPr>
              <w:rFonts w:hint="eastAsia"/>
              <w:b/>
              <w:szCs w:val="21"/>
            </w:rPr>
          </w:rPrChange>
        </w:rPr>
        <w:t>:</w:t>
      </w:r>
      <w:r w:rsidRPr="00A06172">
        <w:rPr>
          <w:rFonts w:hint="eastAsia"/>
          <w:color w:val="000000" w:themeColor="text1"/>
          <w:szCs w:val="21"/>
          <w:rPrChange w:id="85" w:author="Microsoft Office User" w:date="2017-06-17T14:17:00Z">
            <w:rPr>
              <w:rFonts w:hint="eastAsia"/>
              <w:szCs w:val="21"/>
            </w:rPr>
          </w:rPrChange>
        </w:rPr>
        <w:t xml:space="preserve"> </w:t>
      </w:r>
      <w:r w:rsidRPr="00A06172">
        <w:rPr>
          <w:i/>
          <w:color w:val="000000" w:themeColor="text1"/>
          <w:szCs w:val="21"/>
          <w:rPrChange w:id="86" w:author="Microsoft Office User" w:date="2017-06-17T14:17:00Z">
            <w:rPr>
              <w:i/>
              <w:szCs w:val="21"/>
            </w:rPr>
          </w:rPrChange>
        </w:rPr>
        <w:t>Formula (1) refers to a machine learning problem without regularization, which is</w:t>
      </w:r>
      <w:bookmarkEnd w:id="59"/>
      <w:bookmarkEnd w:id="60"/>
      <w:r w:rsidRPr="00A06172">
        <w:rPr>
          <w:i/>
          <w:color w:val="000000" w:themeColor="text1"/>
          <w:szCs w:val="21"/>
          <w:rPrChange w:id="87" w:author="Microsoft Office User" w:date="2017-06-17T14:17:00Z">
            <w:rPr>
              <w:i/>
              <w:szCs w:val="21"/>
            </w:rPr>
          </w:rPrChange>
        </w:rPr>
        <w:t xml:space="preserve"> justified for huge training sets. However, it would be worth discussing if the proposed method can be still applied to the case of machine learning problems with regularization, such as the ones described in</w:t>
      </w:r>
      <w:ins w:id="88" w:author="Microsoft Office User" w:date="2017-06-17T14:17:00Z">
        <w:r w:rsidR="00D23EF5">
          <w:rPr>
            <w:i/>
            <w:color w:val="000000" w:themeColor="text1"/>
            <w:szCs w:val="21"/>
          </w:rPr>
          <w:t>:</w:t>
        </w:r>
      </w:ins>
      <w:r w:rsidRPr="00A06172">
        <w:rPr>
          <w:i/>
          <w:color w:val="000000" w:themeColor="text1"/>
          <w:szCs w:val="21"/>
          <w:rPrChange w:id="89" w:author="Microsoft Office User" w:date="2017-06-17T14:17:00Z">
            <w:rPr>
              <w:i/>
              <w:szCs w:val="21"/>
            </w:rPr>
          </w:rPrChange>
        </w:rPr>
        <w:t xml:space="preserve"> </w:t>
      </w:r>
    </w:p>
    <w:p w14:paraId="701203FA" w14:textId="77777777" w:rsidR="006102B1" w:rsidRPr="00D23EF5" w:rsidRDefault="006102B1" w:rsidP="00D23EF5">
      <w:pPr>
        <w:pStyle w:val="ListParagraph"/>
        <w:numPr>
          <w:ilvl w:val="0"/>
          <w:numId w:val="1"/>
        </w:numPr>
        <w:ind w:firstLineChars="0"/>
        <w:rPr>
          <w:i/>
          <w:szCs w:val="21"/>
          <w:rPrChange w:id="90" w:author="Microsoft Office User" w:date="2017-06-17T14:17:00Z">
            <w:rPr/>
          </w:rPrChange>
        </w:rPr>
        <w:pPrChange w:id="91" w:author="Microsoft Office User" w:date="2017-06-17T14:17:00Z">
          <w:pPr>
            <w:pStyle w:val="ListParagraph"/>
            <w:ind w:left="360" w:firstLineChars="0" w:firstLine="0"/>
          </w:pPr>
        </w:pPrChange>
      </w:pPr>
    </w:p>
    <w:p w14:paraId="7E2F6F73" w14:textId="30421720" w:rsidR="006102B1" w:rsidRPr="006102B1" w:rsidDel="00D23EF5" w:rsidRDefault="006102B1" w:rsidP="006102B1">
      <w:pPr>
        <w:pStyle w:val="ListParagraph"/>
        <w:ind w:left="360" w:firstLineChars="0" w:firstLine="0"/>
        <w:rPr>
          <w:del w:id="92" w:author="Microsoft Office User" w:date="2017-06-17T14:17:00Z"/>
          <w:i/>
          <w:szCs w:val="21"/>
        </w:rPr>
      </w:pPr>
      <w:r w:rsidRPr="006102B1">
        <w:rPr>
          <w:i/>
          <w:szCs w:val="21"/>
        </w:rPr>
        <w:t xml:space="preserve">Cucker, Smale, </w:t>
      </w:r>
      <w:del w:id="93" w:author="Microsoft Office User" w:date="2017-06-17T14:19:00Z">
        <w:r w:rsidRPr="006102B1" w:rsidDel="00EF594A">
          <w:rPr>
            <w:i/>
            <w:szCs w:val="21"/>
          </w:rPr>
          <w:delText>"</w:delText>
        </w:r>
      </w:del>
      <w:ins w:id="94" w:author="Microsoft Office User" w:date="2017-06-17T14:19:00Z">
        <w:r w:rsidR="00EF594A">
          <w:rPr>
            <w:i/>
            <w:szCs w:val="21"/>
          </w:rPr>
          <w:t>“</w:t>
        </w:r>
      </w:ins>
      <w:r w:rsidRPr="006102B1">
        <w:rPr>
          <w:i/>
          <w:szCs w:val="21"/>
        </w:rPr>
        <w:t>On the mathematical foundations of learning</w:t>
      </w:r>
      <w:del w:id="95" w:author="Microsoft Office User" w:date="2017-06-17T14:19:00Z">
        <w:r w:rsidRPr="006102B1" w:rsidDel="00EF594A">
          <w:rPr>
            <w:i/>
            <w:szCs w:val="21"/>
          </w:rPr>
          <w:delText>"</w:delText>
        </w:r>
      </w:del>
      <w:ins w:id="96" w:author="Microsoft Office User" w:date="2017-06-17T14:19:00Z">
        <w:r w:rsidR="00EF594A">
          <w:rPr>
            <w:i/>
            <w:szCs w:val="21"/>
          </w:rPr>
          <w:t>”</w:t>
        </w:r>
      </w:ins>
      <w:r w:rsidRPr="006102B1">
        <w:rPr>
          <w:i/>
          <w:szCs w:val="21"/>
        </w:rPr>
        <w:t>, Bullettin of the American mathematical society, vol. 39, no. 1, pp. 1-49, 2001.</w:t>
      </w:r>
    </w:p>
    <w:p w14:paraId="7CD382B0" w14:textId="77777777" w:rsidR="006102B1" w:rsidRPr="00D23EF5" w:rsidRDefault="006102B1" w:rsidP="00D23EF5">
      <w:pPr>
        <w:pStyle w:val="ListParagraph"/>
        <w:ind w:left="360" w:firstLineChars="0" w:firstLine="0"/>
      </w:pPr>
    </w:p>
    <w:p w14:paraId="59499A23" w14:textId="4CF79358" w:rsidR="006102B1" w:rsidRPr="005B0ADF" w:rsidRDefault="006102B1" w:rsidP="006102B1">
      <w:pPr>
        <w:pStyle w:val="ListParagraph"/>
        <w:ind w:left="360" w:firstLineChars="0" w:firstLine="0"/>
        <w:rPr>
          <w:szCs w:val="21"/>
        </w:rPr>
      </w:pPr>
      <w:r w:rsidRPr="006102B1">
        <w:rPr>
          <w:i/>
          <w:szCs w:val="21"/>
        </w:rPr>
        <w:t xml:space="preserve">Gnecco, Gori, Melacci, Sanguineti, </w:t>
      </w:r>
      <w:del w:id="97" w:author="Microsoft Office User" w:date="2017-06-17T14:19:00Z">
        <w:r w:rsidRPr="006102B1" w:rsidDel="00EF594A">
          <w:rPr>
            <w:i/>
            <w:szCs w:val="21"/>
          </w:rPr>
          <w:delText>"</w:delText>
        </w:r>
      </w:del>
      <w:ins w:id="98" w:author="Microsoft Office User" w:date="2017-06-17T14:19:00Z">
        <w:r w:rsidR="00EF594A">
          <w:rPr>
            <w:i/>
            <w:szCs w:val="21"/>
          </w:rPr>
          <w:t>“</w:t>
        </w:r>
      </w:ins>
      <w:r w:rsidRPr="006102B1">
        <w:rPr>
          <w:i/>
          <w:szCs w:val="21"/>
        </w:rPr>
        <w:t>Learning with mixed hard/soft pointwise constraints</w:t>
      </w:r>
      <w:del w:id="99" w:author="Microsoft Office User" w:date="2017-06-17T14:19:00Z">
        <w:r w:rsidRPr="006102B1" w:rsidDel="00EF594A">
          <w:rPr>
            <w:i/>
            <w:szCs w:val="21"/>
          </w:rPr>
          <w:delText>"</w:delText>
        </w:r>
      </w:del>
      <w:ins w:id="100" w:author="Microsoft Office User" w:date="2017-06-17T14:19:00Z">
        <w:r w:rsidR="00EF594A">
          <w:rPr>
            <w:i/>
            <w:szCs w:val="21"/>
          </w:rPr>
          <w:t>”</w:t>
        </w:r>
      </w:ins>
      <w:r w:rsidRPr="006102B1">
        <w:rPr>
          <w:i/>
          <w:szCs w:val="21"/>
        </w:rPr>
        <w:t xml:space="preserve">, </w:t>
      </w:r>
      <w:r w:rsidRPr="006102B1">
        <w:rPr>
          <w:i/>
          <w:szCs w:val="21"/>
        </w:rPr>
        <w:lastRenderedPageBreak/>
        <w:t>IEEE Transactions on Neural Networks and Learning Systems, vol. 26, no. 9, pp. 2019-2032, 2015.</w:t>
      </w:r>
    </w:p>
    <w:p w14:paraId="011890B7" w14:textId="37CE2B2A" w:rsidR="00F47622" w:rsidRPr="00411B95" w:rsidRDefault="006102B1" w:rsidP="006102B1">
      <w:pPr>
        <w:rPr>
          <w:rFonts w:hint="eastAsia"/>
          <w:szCs w:val="21"/>
        </w:rPr>
      </w:pPr>
      <w:r w:rsidRPr="00BF1215">
        <w:rPr>
          <w:rFonts w:hint="eastAsia"/>
          <w:b/>
          <w:szCs w:val="21"/>
        </w:rPr>
        <w:t>Response:</w:t>
      </w:r>
      <w:r>
        <w:rPr>
          <w:rFonts w:hint="eastAsia"/>
          <w:szCs w:val="21"/>
        </w:rPr>
        <w:t xml:space="preserve"> Thanks for your careful reading.</w:t>
      </w:r>
      <w:ins w:id="101" w:author="Microsoft Office User" w:date="2017-06-17T10:08:00Z">
        <w:r w:rsidR="000D173B">
          <w:rPr>
            <w:szCs w:val="21"/>
          </w:rPr>
          <w:t xml:space="preserve"> We have revised Formula 1 and added </w:t>
        </w:r>
      </w:ins>
      <w:ins w:id="102" w:author="Microsoft Office User" w:date="2017-06-17T10:09:00Z">
        <w:r w:rsidR="000D173B">
          <w:rPr>
            <w:szCs w:val="21"/>
          </w:rPr>
          <w:t xml:space="preserve">the regularization item in the optimization objective. </w:t>
        </w:r>
      </w:ins>
      <w:ins w:id="103" w:author="Microsoft Office User" w:date="2017-06-17T14:11:00Z">
        <w:r w:rsidR="002853C1">
          <w:rPr>
            <w:szCs w:val="21"/>
          </w:rPr>
          <w:t>Besides</w:t>
        </w:r>
      </w:ins>
      <w:ins w:id="104" w:author="Microsoft Office User" w:date="2017-06-17T10:11:00Z">
        <w:r w:rsidR="00506E1F">
          <w:rPr>
            <w:szCs w:val="21"/>
          </w:rPr>
          <w:t xml:space="preserve">, we have </w:t>
        </w:r>
      </w:ins>
      <w:ins w:id="105" w:author="Microsoft Office User" w:date="2017-06-17T10:08:00Z">
        <w:r w:rsidR="00276608">
          <w:rPr>
            <w:szCs w:val="21"/>
          </w:rPr>
          <w:t>reorganized</w:t>
        </w:r>
      </w:ins>
      <w:ins w:id="106" w:author="Microsoft Office User" w:date="2017-06-17T10:11:00Z">
        <w:r w:rsidR="00506E1F">
          <w:rPr>
            <w:szCs w:val="21"/>
          </w:rPr>
          <w:t xml:space="preserve"> </w:t>
        </w:r>
      </w:ins>
      <w:ins w:id="107" w:author="Microsoft Office User" w:date="2017-06-17T10:08:00Z">
        <w:r w:rsidR="00506E1F">
          <w:rPr>
            <w:szCs w:val="21"/>
          </w:rPr>
          <w:t>Section 1</w:t>
        </w:r>
        <w:r w:rsidR="000D173B">
          <w:rPr>
            <w:szCs w:val="21"/>
          </w:rPr>
          <w:t xml:space="preserve"> and present</w:t>
        </w:r>
      </w:ins>
      <w:ins w:id="108" w:author="Microsoft Office User" w:date="2017-06-17T10:11:00Z">
        <w:r w:rsidR="00506E1F">
          <w:rPr>
            <w:szCs w:val="21"/>
          </w:rPr>
          <w:t xml:space="preserve">ed some examples </w:t>
        </w:r>
      </w:ins>
      <w:ins w:id="109" w:author="Microsoft Office User" w:date="2017-06-17T10:12:00Z">
        <w:r w:rsidR="00506E1F">
          <w:rPr>
            <w:szCs w:val="21"/>
          </w:rPr>
          <w:t>of the regularization items</w:t>
        </w:r>
      </w:ins>
      <w:ins w:id="110" w:author="Microsoft Office User" w:date="2017-06-17T10:14:00Z">
        <w:r w:rsidR="00BE1B17">
          <w:rPr>
            <w:szCs w:val="21"/>
          </w:rPr>
          <w:t xml:space="preserve"> in the second</w:t>
        </w:r>
        <w:r w:rsidR="00276608">
          <w:rPr>
            <w:szCs w:val="21"/>
          </w:rPr>
          <w:t xml:space="preserve"> paragraph</w:t>
        </w:r>
      </w:ins>
      <w:ins w:id="111" w:author="Microsoft Office User" w:date="2017-06-17T10:12:00Z">
        <w:r w:rsidR="00506E1F">
          <w:rPr>
            <w:szCs w:val="21"/>
          </w:rPr>
          <w:t>.</w:t>
        </w:r>
        <w:r w:rsidR="0035799F">
          <w:rPr>
            <w:szCs w:val="21"/>
          </w:rPr>
          <w:t xml:space="preserve"> </w:t>
        </w:r>
      </w:ins>
      <w:ins w:id="112" w:author="Microsoft Office User" w:date="2017-06-17T14:12:00Z">
        <w:r w:rsidR="008D678F">
          <w:rPr>
            <w:szCs w:val="21"/>
          </w:rPr>
          <w:t xml:space="preserve">The L1 and L2 regularization items are presented </w:t>
        </w:r>
        <w:r w:rsidR="00C61CBD">
          <w:rPr>
            <w:szCs w:val="21"/>
          </w:rPr>
          <w:t xml:space="preserve">to </w:t>
        </w:r>
      </w:ins>
      <w:ins w:id="113" w:author="Microsoft Office User" w:date="2017-06-17T14:14:00Z">
        <w:r w:rsidR="00901D97">
          <w:rPr>
            <w:szCs w:val="21"/>
          </w:rPr>
          <w:t xml:space="preserve">as the illustrative </w:t>
        </w:r>
        <w:r w:rsidR="00CC5A0A">
          <w:rPr>
            <w:rFonts w:hint="eastAsia"/>
            <w:szCs w:val="21"/>
          </w:rPr>
          <w:t>examples. Some other regularizations can be added in our optimization objective, but it is out of the scope of the paper, and we leave it as the future work.</w:t>
        </w:r>
      </w:ins>
      <w:del w:id="114" w:author="Microsoft Office User" w:date="2017-06-17T10:07:00Z">
        <w:r w:rsidDel="0029751C">
          <w:rPr>
            <w:rFonts w:hint="eastAsia"/>
            <w:szCs w:val="21"/>
          </w:rPr>
          <w:delText xml:space="preserve"> </w:delText>
        </w:r>
        <w:r w:rsidDel="00F47622">
          <w:rPr>
            <w:rFonts w:hint="eastAsia"/>
            <w:szCs w:val="21"/>
          </w:rPr>
          <w:delText xml:space="preserve">We have reorganized Section 1 and presented the data sampling and data sharing in the third, fourth and fifth paragraphs in a clear way. We have illustrated that data sharing can be used to reduce the redundancy of sampled data. Such sampled data is produced by the sampling tasks. When the </w:delText>
        </w:r>
        <w:r w:rsidRPr="00402850" w:rsidDel="00F47622">
          <w:rPr>
            <w:rFonts w:hint="eastAsia"/>
            <w:i/>
            <w:szCs w:val="21"/>
          </w:rPr>
          <w:delText>time window</w:delText>
        </w:r>
        <w:r w:rsidDel="00F47622">
          <w:rPr>
            <w:rFonts w:hint="eastAsia"/>
            <w:szCs w:val="21"/>
          </w:rPr>
          <w:delText xml:space="preserve"> of sampling tasks are overlapping, data sampled in the overlapping region of time may be used by more than one task, i.e., data sharing. That is, data sharing exists in the process of data sampling for overlapping tasks, and we can use it to reduce the volume of sampled data.</w:delText>
        </w:r>
      </w:del>
    </w:p>
    <w:p w14:paraId="7C4A0702" w14:textId="77777777" w:rsidR="00836854" w:rsidRPr="005B0ADF" w:rsidRDefault="00836854" w:rsidP="00836854">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15" w:name="OLE_LINK4"/>
      <w:r w:rsidRPr="00836854">
        <w:rPr>
          <w:i/>
          <w:szCs w:val="21"/>
        </w:rPr>
        <w:t>The paper should explain more clearly why the proposed algorithm computes a variance-reduced g</w:t>
      </w:r>
      <w:bookmarkEnd w:id="115"/>
      <w:r w:rsidRPr="00836854">
        <w:rPr>
          <w:i/>
          <w:szCs w:val="21"/>
        </w:rPr>
        <w:t>radient: does this depend on an averaging effect in step 4 of Algorithm 1? There is such a sort of explanation at the end of Section 4, but it should be anticipated.</w:t>
      </w:r>
    </w:p>
    <w:p w14:paraId="7091BF97" w14:textId="77777777" w:rsidR="008A18DC" w:rsidRDefault="00836854" w:rsidP="00836854">
      <w:pPr>
        <w:rPr>
          <w:ins w:id="116" w:author="Microsoft Office User" w:date="2017-06-17T14:35:00Z"/>
          <w:szCs w:val="21"/>
        </w:rPr>
      </w:pPr>
      <w:r w:rsidRPr="00BF1215">
        <w:rPr>
          <w:rFonts w:hint="eastAsia"/>
          <w:b/>
          <w:szCs w:val="21"/>
        </w:rPr>
        <w:t>Response:</w:t>
      </w:r>
      <w:r>
        <w:rPr>
          <w:rFonts w:hint="eastAsia"/>
          <w:szCs w:val="21"/>
        </w:rPr>
        <w:t xml:space="preserve"> Thanks for your careful reading.</w:t>
      </w:r>
      <w:ins w:id="117" w:author="Microsoft Office User" w:date="2017-06-17T14:31:00Z">
        <w:r w:rsidR="006D6540">
          <w:rPr>
            <w:szCs w:val="21"/>
          </w:rPr>
          <w:t xml:space="preserve"> The step 4 of Algorithm 1 in the </w:t>
        </w:r>
        <w:r w:rsidR="006D6540">
          <w:rPr>
            <w:rFonts w:hint="eastAsia"/>
            <w:szCs w:val="21"/>
          </w:rPr>
          <w:t xml:space="preserve">previous submission is </w:t>
        </w:r>
      </w:ins>
      <w:ins w:id="118" w:author="Microsoft Office User" w:date="2017-06-17T14:33:00Z">
        <w:r w:rsidR="007E7C22">
          <w:rPr>
            <w:szCs w:val="21"/>
          </w:rPr>
          <w:t xml:space="preserve">used </w:t>
        </w:r>
      </w:ins>
      <w:ins w:id="119" w:author="Microsoft Office User" w:date="2017-06-17T14:31:00Z">
        <w:r w:rsidR="006D6540">
          <w:rPr>
            <w:rFonts w:hint="eastAsia"/>
            <w:szCs w:val="21"/>
          </w:rPr>
          <w:t>to compute the full gradient</w:t>
        </w:r>
      </w:ins>
      <w:ins w:id="120" w:author="Microsoft Office User" w:date="2017-06-17T14:33:00Z">
        <w:r w:rsidR="00B20733">
          <w:rPr>
            <w:szCs w:val="21"/>
          </w:rPr>
          <w:t xml:space="preserve"> for reducing</w:t>
        </w:r>
      </w:ins>
      <w:ins w:id="121" w:author="Microsoft Office User" w:date="2017-06-17T14:31:00Z">
        <w:r w:rsidR="00C653E8">
          <w:rPr>
            <w:szCs w:val="21"/>
          </w:rPr>
          <w:t xml:space="preserve"> the </w:t>
        </w:r>
      </w:ins>
      <w:ins w:id="122" w:author="Microsoft Office User" w:date="2017-06-17T14:32:00Z">
        <w:r w:rsidR="00C653E8">
          <w:rPr>
            <w:szCs w:val="21"/>
          </w:rPr>
          <w:t>variance when the parameter is update</w:t>
        </w:r>
      </w:ins>
      <w:ins w:id="123" w:author="Microsoft Office User" w:date="2017-06-17T14:33:00Z">
        <w:r w:rsidR="009D0B2D">
          <w:rPr>
            <w:szCs w:val="21"/>
          </w:rPr>
          <w:t>d</w:t>
        </w:r>
      </w:ins>
      <w:ins w:id="124" w:author="Microsoft Office User" w:date="2017-06-17T14:32:00Z">
        <w:r w:rsidR="00C653E8">
          <w:rPr>
            <w:szCs w:val="21"/>
          </w:rPr>
          <w:t xml:space="preserve"> at iterations. </w:t>
        </w:r>
      </w:ins>
      <w:ins w:id="125" w:author="Microsoft Office User" w:date="2017-06-17T14:34:00Z">
        <w:r w:rsidR="0032440D">
          <w:rPr>
            <w:szCs w:val="21"/>
          </w:rPr>
          <w:t xml:space="preserve">Since the stochastic gradient usually leads to much stochastic noise, </w:t>
        </w:r>
      </w:ins>
      <w:ins w:id="126" w:author="Microsoft Office User" w:date="2017-06-17T14:35:00Z">
        <w:r w:rsidR="0032440D">
          <w:rPr>
            <w:szCs w:val="21"/>
          </w:rPr>
          <w:t xml:space="preserve">it is vitally important </w:t>
        </w:r>
        <w:r w:rsidR="0032440D">
          <w:rPr>
            <w:rFonts w:hint="eastAsia"/>
            <w:szCs w:val="21"/>
          </w:rPr>
          <w:t xml:space="preserve">to use </w:t>
        </w:r>
      </w:ins>
      <w:ins w:id="127" w:author="Microsoft Office User" w:date="2017-06-17T14:34:00Z">
        <w:r w:rsidR="0032440D">
          <w:rPr>
            <w:szCs w:val="21"/>
          </w:rPr>
          <w:t>the full gradient to decrease such noise, and accelerate the convergence of the SGD.</w:t>
        </w:r>
      </w:ins>
      <w:ins w:id="128" w:author="Microsoft Office User" w:date="2017-06-17T14:31:00Z">
        <w:r w:rsidR="00C653E8">
          <w:rPr>
            <w:szCs w:val="21"/>
          </w:rPr>
          <w:t xml:space="preserve"> </w:t>
        </w:r>
      </w:ins>
      <w:r>
        <w:rPr>
          <w:rFonts w:hint="eastAsia"/>
          <w:szCs w:val="21"/>
        </w:rPr>
        <w:t xml:space="preserve"> </w:t>
      </w:r>
    </w:p>
    <w:p w14:paraId="3E5C5D93" w14:textId="26E4DF48" w:rsidR="00234236" w:rsidRDefault="00EF594A" w:rsidP="00836854">
      <w:pPr>
        <w:rPr>
          <w:rFonts w:hint="eastAsia"/>
          <w:szCs w:val="21"/>
        </w:rPr>
      </w:pPr>
      <w:ins w:id="129" w:author="Microsoft Office User" w:date="2017-06-17T14:19:00Z">
        <w:r>
          <w:rPr>
            <w:szCs w:val="21"/>
          </w:rPr>
          <w:t xml:space="preserve">We </w:t>
        </w:r>
        <w:r>
          <w:rPr>
            <w:rFonts w:hint="eastAsia"/>
            <w:szCs w:val="21"/>
          </w:rPr>
          <w:t xml:space="preserve">have revised Section 3, and added </w:t>
        </w:r>
        <w:r w:rsidR="002B39DC">
          <w:rPr>
            <w:rFonts w:hint="eastAsia"/>
            <w:szCs w:val="21"/>
          </w:rPr>
          <w:t xml:space="preserve">Section 3.2 to </w:t>
        </w:r>
      </w:ins>
      <w:ins w:id="130" w:author="Microsoft Office User" w:date="2017-06-17T14:27:00Z">
        <w:r w:rsidR="003E322B">
          <w:rPr>
            <w:szCs w:val="21"/>
          </w:rPr>
          <w:t xml:space="preserve">present more details of the variance reduced </w:t>
        </w:r>
        <w:r w:rsidR="003E322B">
          <w:rPr>
            <w:rFonts w:hint="eastAsia"/>
            <w:szCs w:val="21"/>
          </w:rPr>
          <w:t xml:space="preserve">SGD. </w:t>
        </w:r>
      </w:ins>
      <w:del w:id="131" w:author="Microsoft Office User" w:date="2017-06-17T10:15:00Z">
        <w:r w:rsidR="00836854" w:rsidDel="00234236">
          <w:rPr>
            <w:rFonts w:hint="eastAsia"/>
            <w:szCs w:val="21"/>
          </w:rPr>
          <w:delText xml:space="preserve">We have reorganized Section 1 and presented the data sampling and data sharing in the third, fourth and fifth paragraphs in a clear way. We have illustrated that data sharing can be used to reduce the redundancy of sampled data. Such sampled data is produced by the sampling tasks. When the </w:delText>
        </w:r>
        <w:r w:rsidR="00836854" w:rsidRPr="00402850" w:rsidDel="00234236">
          <w:rPr>
            <w:rFonts w:hint="eastAsia"/>
            <w:i/>
            <w:szCs w:val="21"/>
          </w:rPr>
          <w:delText>time window</w:delText>
        </w:r>
        <w:r w:rsidR="00836854" w:rsidDel="00234236">
          <w:rPr>
            <w:rFonts w:hint="eastAsia"/>
            <w:szCs w:val="21"/>
          </w:rPr>
          <w:delText xml:space="preserve"> of sampling tasks are overlapping, data sampled in the overlapping region of time may be used by more than one task, i.e., data sharing. That is, data sharing exists in the process of data sampling for overlapping tasks, and we can use it to reduce the volume of sampled data.</w:delText>
        </w:r>
      </w:del>
    </w:p>
    <w:p w14:paraId="5C41B21B" w14:textId="77777777" w:rsidR="009B137F" w:rsidRPr="009B137F" w:rsidRDefault="005835CD" w:rsidP="009B137F">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32" w:name="OLE_LINK8"/>
      <w:r w:rsidRPr="005835CD">
        <w:rPr>
          <w:i/>
          <w:szCs w:val="21"/>
        </w:rPr>
        <w:t>Fin</w:t>
      </w:r>
      <w:bookmarkEnd w:id="132"/>
      <w:r w:rsidRPr="005835CD">
        <w:rPr>
          <w:i/>
          <w:szCs w:val="21"/>
        </w:rPr>
        <w:t>ally, the following ar</w:t>
      </w:r>
      <w:bookmarkStart w:id="133" w:name="OLE_LINK13"/>
      <w:r w:rsidRPr="005835CD">
        <w:rPr>
          <w:i/>
          <w:szCs w:val="21"/>
        </w:rPr>
        <w:t xml:space="preserve">e corrections </w:t>
      </w:r>
      <w:bookmarkEnd w:id="133"/>
      <w:r w:rsidRPr="005835CD">
        <w:rPr>
          <w:i/>
          <w:szCs w:val="21"/>
        </w:rPr>
        <w:t>to some typos/errors:</w:t>
      </w:r>
    </w:p>
    <w:p w14:paraId="5F5AA35A" w14:textId="77777777" w:rsidR="001C105B" w:rsidRPr="009B137F" w:rsidRDefault="001C105B" w:rsidP="009B137F">
      <w:pPr>
        <w:pStyle w:val="ListParagraph"/>
        <w:ind w:left="360" w:firstLineChars="0" w:firstLine="0"/>
        <w:rPr>
          <w:szCs w:val="21"/>
        </w:rPr>
      </w:pPr>
      <w:r w:rsidRPr="009B137F">
        <w:rPr>
          <w:szCs w:val="21"/>
        </w:rPr>
        <w:t>- p. 1: "</w:t>
      </w:r>
      <w:bookmarkStart w:id="134" w:name="OLE_LINK22"/>
      <w:bookmarkStart w:id="135" w:name="OLE_LINK23"/>
      <w:bookmarkStart w:id="136" w:name="OLE_LINK21"/>
      <w:r w:rsidRPr="009B137F">
        <w:rPr>
          <w:szCs w:val="21"/>
        </w:rPr>
        <w:t>iter</w:t>
      </w:r>
      <w:bookmarkStart w:id="137" w:name="OLE_LINK14"/>
      <w:r w:rsidRPr="009B137F">
        <w:rPr>
          <w:szCs w:val="21"/>
        </w:rPr>
        <w:t>ative conver</w:t>
      </w:r>
      <w:bookmarkEnd w:id="137"/>
      <w:r w:rsidRPr="009B137F">
        <w:rPr>
          <w:szCs w:val="21"/>
        </w:rPr>
        <w:t>gent</w:t>
      </w:r>
      <w:bookmarkEnd w:id="134"/>
      <w:bookmarkEnd w:id="135"/>
      <w:r w:rsidRPr="009B137F">
        <w:rPr>
          <w:szCs w:val="21"/>
        </w:rPr>
        <w:t>"</w:t>
      </w:r>
      <w:bookmarkEnd w:id="136"/>
      <w:r w:rsidRPr="009B137F">
        <w:rPr>
          <w:szCs w:val="21"/>
        </w:rPr>
        <w:t xml:space="preserve"> -&gt; "itera</w:t>
      </w:r>
      <w:bookmarkStart w:id="138" w:name="OLE_LINK15"/>
      <w:bookmarkStart w:id="139" w:name="OLE_LINK16"/>
      <w:r w:rsidRPr="009B137F">
        <w:rPr>
          <w:szCs w:val="21"/>
        </w:rPr>
        <w:t>tively c</w:t>
      </w:r>
      <w:bookmarkEnd w:id="138"/>
      <w:bookmarkEnd w:id="139"/>
      <w:r w:rsidRPr="009B137F">
        <w:rPr>
          <w:szCs w:val="21"/>
        </w:rPr>
        <w:t>onvergent";</w:t>
      </w:r>
    </w:p>
    <w:p w14:paraId="3339A2F7" w14:textId="77777777" w:rsidR="001C105B" w:rsidRPr="00CB3457" w:rsidRDefault="001C105B" w:rsidP="009B137F">
      <w:pPr>
        <w:pStyle w:val="ListParagraph"/>
        <w:ind w:left="360" w:firstLineChars="0" w:firstLine="0"/>
        <w:rPr>
          <w:szCs w:val="21"/>
        </w:rPr>
      </w:pPr>
      <w:r w:rsidRPr="00CB3457">
        <w:rPr>
          <w:szCs w:val="21"/>
        </w:rPr>
        <w:t>- p. 2: "</w:t>
      </w:r>
      <w:bookmarkStart w:id="140" w:name="OLE_LINK24"/>
      <w:bookmarkStart w:id="141" w:name="OLE_LINK25"/>
      <w:r w:rsidRPr="00CB3457">
        <w:rPr>
          <w:szCs w:val="21"/>
        </w:rPr>
        <w:t>can be described the optimization problem</w:t>
      </w:r>
      <w:bookmarkEnd w:id="140"/>
      <w:bookmarkEnd w:id="141"/>
      <w:r w:rsidRPr="00CB3457">
        <w:rPr>
          <w:szCs w:val="21"/>
        </w:rPr>
        <w:t xml:space="preserve">" -&gt; "can be described by the optimization problem"; moreover, the comma after formula (1) should be moved above, </w:t>
      </w:r>
      <w:bookmarkStart w:id="142" w:name="OLE_LINK26"/>
      <w:r w:rsidRPr="00CB3457">
        <w:rPr>
          <w:szCs w:val="21"/>
        </w:rPr>
        <w:t xml:space="preserve">likewise </w:t>
      </w:r>
      <w:bookmarkEnd w:id="142"/>
      <w:r w:rsidRPr="00CB3457">
        <w:rPr>
          <w:szCs w:val="21"/>
        </w:rPr>
        <w:t>the dot after formula (2);</w:t>
      </w:r>
    </w:p>
    <w:p w14:paraId="452DAD74" w14:textId="77777777" w:rsidR="001C105B" w:rsidRPr="00CB3457" w:rsidRDefault="001C105B" w:rsidP="009B137F">
      <w:pPr>
        <w:pStyle w:val="ListParagraph"/>
        <w:ind w:left="360" w:firstLineChars="0" w:firstLine="0"/>
        <w:rPr>
          <w:szCs w:val="21"/>
        </w:rPr>
      </w:pPr>
      <w:r w:rsidRPr="00CB3457">
        <w:rPr>
          <w:szCs w:val="21"/>
        </w:rPr>
        <w:t>- p. 3: "</w:t>
      </w:r>
      <w:bookmarkStart w:id="143" w:name="OLE_LINK27"/>
      <w:bookmarkStart w:id="144" w:name="OLE_LINK28"/>
      <w:r w:rsidRPr="00CB3457">
        <w:rPr>
          <w:szCs w:val="21"/>
        </w:rPr>
        <w:t>In this paper. We design</w:t>
      </w:r>
      <w:bookmarkEnd w:id="143"/>
      <w:bookmarkEnd w:id="144"/>
      <w:r w:rsidRPr="00CB3457">
        <w:rPr>
          <w:szCs w:val="21"/>
        </w:rPr>
        <w:t>" -&gt; "In this paper, we design"; "</w:t>
      </w:r>
      <w:bookmarkStart w:id="145" w:name="OLE_LINK29"/>
      <w:bookmarkStart w:id="146" w:name="OLE_LINK30"/>
      <w:r w:rsidRPr="00CB3457">
        <w:rPr>
          <w:szCs w:val="21"/>
        </w:rPr>
        <w:t>It is noting</w:t>
      </w:r>
      <w:bookmarkEnd w:id="145"/>
      <w:bookmarkEnd w:id="146"/>
      <w:r w:rsidRPr="00CB3457">
        <w:rPr>
          <w:szCs w:val="21"/>
        </w:rPr>
        <w:t>" -&gt; "It is worth noting";</w:t>
      </w:r>
    </w:p>
    <w:p w14:paraId="04641F2D" w14:textId="77777777" w:rsidR="001C105B" w:rsidRPr="00CB3457" w:rsidRDefault="001C105B" w:rsidP="009B137F">
      <w:pPr>
        <w:pStyle w:val="ListParagraph"/>
        <w:ind w:left="360" w:firstLineChars="0" w:firstLine="0"/>
        <w:rPr>
          <w:szCs w:val="21"/>
        </w:rPr>
      </w:pPr>
      <w:r w:rsidRPr="00CB3457">
        <w:rPr>
          <w:szCs w:val="21"/>
        </w:rPr>
        <w:t>- p. 4: "</w:t>
      </w:r>
      <w:bookmarkStart w:id="147" w:name="OLE_LINK31"/>
      <w:bookmarkStart w:id="148" w:name="OLE_LINK32"/>
      <w:bookmarkStart w:id="149" w:name="OLE_LINK33"/>
      <w:r w:rsidRPr="00CB3457">
        <w:rPr>
          <w:szCs w:val="21"/>
        </w:rPr>
        <w:t>i.e.,PetuumSGD</w:t>
      </w:r>
      <w:bookmarkEnd w:id="147"/>
      <w:bookmarkEnd w:id="148"/>
      <w:bookmarkEnd w:id="149"/>
      <w:r w:rsidRPr="00CB3457">
        <w:rPr>
          <w:szCs w:val="21"/>
        </w:rPr>
        <w:t>" -&gt; "i.e., PetuumSGD";</w:t>
      </w:r>
    </w:p>
    <w:p w14:paraId="100CA145" w14:textId="77777777" w:rsidR="001C105B" w:rsidRPr="00CB3457" w:rsidRDefault="001C105B" w:rsidP="009B137F">
      <w:pPr>
        <w:pStyle w:val="ListParagraph"/>
        <w:ind w:left="360" w:firstLineChars="0" w:firstLine="0"/>
        <w:rPr>
          <w:szCs w:val="21"/>
        </w:rPr>
      </w:pPr>
      <w:r w:rsidRPr="00CB3457">
        <w:rPr>
          <w:szCs w:val="21"/>
        </w:rPr>
        <w:t>- p. 5: "</w:t>
      </w:r>
      <w:bookmarkStart w:id="150" w:name="OLE_LINK34"/>
      <w:bookmarkStart w:id="151" w:name="OLE_LINK36"/>
      <w:r w:rsidRPr="00CB3457">
        <w:rPr>
          <w:szCs w:val="21"/>
        </w:rPr>
        <w:t>all the servers</w:t>
      </w:r>
      <w:bookmarkEnd w:id="150"/>
      <w:r w:rsidRPr="00CB3457">
        <w:rPr>
          <w:szCs w:val="21"/>
        </w:rPr>
        <w:t xml:space="preserve"> maintains</w:t>
      </w:r>
      <w:bookmarkEnd w:id="151"/>
      <w:r w:rsidRPr="00CB3457">
        <w:rPr>
          <w:szCs w:val="21"/>
        </w:rPr>
        <w:t>" - "all the servers maintain"; "which is called" -&gt; "which are called";</w:t>
      </w:r>
    </w:p>
    <w:p w14:paraId="4F939614" w14:textId="77777777" w:rsidR="001C105B" w:rsidRPr="00CB3457" w:rsidRDefault="001C105B" w:rsidP="009B137F">
      <w:pPr>
        <w:pStyle w:val="ListParagraph"/>
        <w:ind w:left="360" w:firstLineChars="0" w:firstLine="0"/>
        <w:rPr>
          <w:szCs w:val="21"/>
        </w:rPr>
      </w:pPr>
      <w:r w:rsidRPr="00CB3457">
        <w:rPr>
          <w:szCs w:val="21"/>
        </w:rPr>
        <w:t>- p. 6: "</w:t>
      </w:r>
      <w:bookmarkStart w:id="152" w:name="OLE_LINK37"/>
      <w:r w:rsidRPr="00CB3457">
        <w:rPr>
          <w:szCs w:val="21"/>
        </w:rPr>
        <w:t>send a copy of the global parameters</w:t>
      </w:r>
      <w:bookmarkEnd w:id="152"/>
      <w:r w:rsidRPr="00CB3457">
        <w:rPr>
          <w:szCs w:val="21"/>
        </w:rPr>
        <w:t>": to which node? to a central node, or to the workers?</w:t>
      </w:r>
    </w:p>
    <w:p w14:paraId="6BF15814" w14:textId="77777777" w:rsidR="001C105B" w:rsidRPr="00CB3457" w:rsidRDefault="001C105B" w:rsidP="009B137F">
      <w:pPr>
        <w:pStyle w:val="ListParagraph"/>
        <w:ind w:left="360" w:firstLineChars="0" w:firstLine="0"/>
        <w:rPr>
          <w:szCs w:val="21"/>
        </w:rPr>
      </w:pPr>
      <w:r w:rsidRPr="00CB3457">
        <w:rPr>
          <w:szCs w:val="21"/>
        </w:rPr>
        <w:t>- p. 8: "</w:t>
      </w:r>
      <w:bookmarkStart w:id="153" w:name="OLE_LINK39"/>
      <w:r w:rsidRPr="00CB3457">
        <w:rPr>
          <w:szCs w:val="21"/>
        </w:rPr>
        <w:t>at a constant</w:t>
      </w:r>
      <w:bookmarkEnd w:id="153"/>
      <w:r w:rsidRPr="00CB3457">
        <w:rPr>
          <w:szCs w:val="21"/>
        </w:rPr>
        <w:t>" -&gt; "at a constant rate"; "</w:t>
      </w:r>
      <w:bookmarkStart w:id="154" w:name="OLE_LINK38"/>
      <w:r w:rsidRPr="00CB3457">
        <w:rPr>
          <w:szCs w:val="21"/>
        </w:rPr>
        <w:t>converges faster</w:t>
      </w:r>
      <w:bookmarkEnd w:id="154"/>
      <w:r w:rsidRPr="00CB3457">
        <w:rPr>
          <w:szCs w:val="21"/>
        </w:rPr>
        <w:t>" -&gt; "converge faster";</w:t>
      </w:r>
    </w:p>
    <w:p w14:paraId="24CCD6CD" w14:textId="77777777" w:rsidR="001C105B" w:rsidRPr="00CB3457" w:rsidRDefault="001C105B" w:rsidP="009B137F">
      <w:pPr>
        <w:pStyle w:val="ListParagraph"/>
        <w:ind w:left="360" w:firstLineChars="0" w:firstLine="0"/>
        <w:rPr>
          <w:szCs w:val="21"/>
        </w:rPr>
      </w:pPr>
      <w:r w:rsidRPr="00CB3457">
        <w:rPr>
          <w:szCs w:val="21"/>
        </w:rPr>
        <w:t>- p. 10: "</w:t>
      </w:r>
      <w:bookmarkStart w:id="155" w:name="OLE_LINK40"/>
      <w:r w:rsidRPr="00CB3457">
        <w:rPr>
          <w:szCs w:val="21"/>
        </w:rPr>
        <w:t>is appropriate</w:t>
      </w:r>
      <w:bookmarkEnd w:id="155"/>
      <w:r w:rsidRPr="00CB3457">
        <w:rPr>
          <w:szCs w:val="21"/>
        </w:rPr>
        <w:t>" -&gt; "are appropriate";</w:t>
      </w:r>
    </w:p>
    <w:p w14:paraId="615940BA" w14:textId="77777777" w:rsidR="001C105B" w:rsidRPr="00CB3457" w:rsidRDefault="001C105B" w:rsidP="009B137F">
      <w:pPr>
        <w:pStyle w:val="ListParagraph"/>
        <w:ind w:left="360" w:firstLineChars="0" w:firstLine="0"/>
        <w:rPr>
          <w:szCs w:val="21"/>
        </w:rPr>
      </w:pPr>
      <w:r w:rsidRPr="00CB3457">
        <w:rPr>
          <w:szCs w:val="21"/>
        </w:rPr>
        <w:t>- p. 11: "</w:t>
      </w:r>
      <w:bookmarkStart w:id="156" w:name="OLE_LINK41"/>
      <w:r w:rsidRPr="00CB3457">
        <w:rPr>
          <w:szCs w:val="21"/>
        </w:rPr>
        <w:t>have designed</w:t>
      </w:r>
      <w:bookmarkEnd w:id="156"/>
      <w:r w:rsidRPr="00CB3457">
        <w:rPr>
          <w:szCs w:val="21"/>
        </w:rPr>
        <w:t>" -&gt; "have been designed"; "</w:t>
      </w:r>
      <w:bookmarkStart w:id="157" w:name="OLE_LINK42"/>
      <w:r w:rsidRPr="00CB3457">
        <w:rPr>
          <w:szCs w:val="21"/>
        </w:rPr>
        <w:t>to solve this problem. Those variants</w:t>
      </w:r>
      <w:bookmarkEnd w:id="157"/>
      <w:r w:rsidRPr="00CB3457">
        <w:rPr>
          <w:szCs w:val="21"/>
        </w:rPr>
        <w:t>" -&gt; "to solve this problem, those variants"; "</w:t>
      </w:r>
      <w:bookmarkStart w:id="158" w:name="OLE_LINK43"/>
      <w:r w:rsidRPr="00CB3457">
        <w:rPr>
          <w:szCs w:val="21"/>
        </w:rPr>
        <w:t>to proposing</w:t>
      </w:r>
      <w:bookmarkEnd w:id="158"/>
      <w:r w:rsidRPr="00CB3457">
        <w:rPr>
          <w:szCs w:val="21"/>
        </w:rPr>
        <w:t>" -&gt; "to propose";</w:t>
      </w:r>
    </w:p>
    <w:p w14:paraId="3814F9A3" w14:textId="77777777" w:rsidR="001C105B" w:rsidRPr="00CB3457" w:rsidRDefault="001C105B" w:rsidP="001C105B">
      <w:pPr>
        <w:pStyle w:val="ListParagraph"/>
        <w:ind w:left="360" w:firstLineChars="0" w:firstLine="0"/>
        <w:rPr>
          <w:szCs w:val="21"/>
        </w:rPr>
      </w:pPr>
      <w:r w:rsidRPr="00CB3457">
        <w:rPr>
          <w:szCs w:val="21"/>
        </w:rPr>
        <w:t>- p. 17: "</w:t>
      </w:r>
      <w:bookmarkStart w:id="159" w:name="OLE_LINK35"/>
      <w:r w:rsidRPr="00CB3457">
        <w:rPr>
          <w:szCs w:val="21"/>
        </w:rPr>
        <w:t>We concludes</w:t>
      </w:r>
      <w:bookmarkEnd w:id="159"/>
      <w:r w:rsidRPr="00CB3457">
        <w:rPr>
          <w:szCs w:val="21"/>
        </w:rPr>
        <w:t>" -&gt; "We conclude".</w:t>
      </w:r>
    </w:p>
    <w:p w14:paraId="17B9A26E" w14:textId="43D62BB1" w:rsidR="00CC4352" w:rsidRPr="00075FDE" w:rsidRDefault="005835CD" w:rsidP="00075FDE">
      <w:pPr>
        <w:rPr>
          <w:sz w:val="22"/>
          <w:szCs w:val="22"/>
        </w:rPr>
      </w:pPr>
      <w:r w:rsidRPr="00075FDE">
        <w:rPr>
          <w:rFonts w:hint="eastAsia"/>
          <w:b/>
          <w:szCs w:val="21"/>
        </w:rPr>
        <w:t>Response:</w:t>
      </w:r>
      <w:r w:rsidRPr="00075FDE">
        <w:rPr>
          <w:rFonts w:hint="eastAsia"/>
          <w:szCs w:val="21"/>
        </w:rPr>
        <w:t xml:space="preserve"> Thanks for your careful reading.</w:t>
      </w:r>
      <w:ins w:id="160" w:author="Microsoft Office User" w:date="2017-06-17T10:16:00Z">
        <w:r w:rsidR="00190CE6">
          <w:rPr>
            <w:szCs w:val="21"/>
          </w:rPr>
          <w:t xml:space="preserve"> Those errors have been revised in the new submission. We have </w:t>
        </w:r>
      </w:ins>
      <w:ins w:id="161" w:author="Microsoft Office User" w:date="2017-06-17T10:18:00Z">
        <w:r w:rsidR="006229C2">
          <w:rPr>
            <w:szCs w:val="21"/>
          </w:rPr>
          <w:t>polished</w:t>
        </w:r>
      </w:ins>
      <w:ins w:id="162" w:author="Microsoft Office User" w:date="2017-06-17T10:16:00Z">
        <w:r w:rsidR="00190CE6">
          <w:rPr>
            <w:szCs w:val="21"/>
          </w:rPr>
          <w:t xml:space="preserve"> the paper carefully</w:t>
        </w:r>
      </w:ins>
      <w:ins w:id="163" w:author="Microsoft Office User" w:date="2017-06-17T10:18:00Z">
        <w:r w:rsidR="00445C07">
          <w:rPr>
            <w:szCs w:val="21"/>
          </w:rPr>
          <w:t>, and those errors and typos have been co</w:t>
        </w:r>
        <w:r w:rsidR="00986550">
          <w:rPr>
            <w:szCs w:val="21"/>
          </w:rPr>
          <w:t>rrected in the new version of the paper</w:t>
        </w:r>
      </w:ins>
      <w:ins w:id="164" w:author="Microsoft Office User" w:date="2017-06-17T10:16:00Z">
        <w:r w:rsidR="00190CE6">
          <w:rPr>
            <w:szCs w:val="21"/>
          </w:rPr>
          <w:t>.</w:t>
        </w:r>
      </w:ins>
    </w:p>
    <w:p w14:paraId="479922FD" w14:textId="77777777" w:rsidR="00CC4352" w:rsidRDefault="00CC4352" w:rsidP="00CC4352">
      <w:pPr>
        <w:pStyle w:val="ListParagraph"/>
        <w:ind w:left="360" w:firstLineChars="0" w:firstLine="0"/>
        <w:rPr>
          <w:sz w:val="22"/>
          <w:szCs w:val="22"/>
        </w:rPr>
      </w:pPr>
    </w:p>
    <w:p w14:paraId="58E01342" w14:textId="77777777" w:rsidR="00CC4352" w:rsidRDefault="00CC4352" w:rsidP="00D4307C">
      <w:pPr>
        <w:pStyle w:val="ListParagraph"/>
        <w:ind w:left="360" w:firstLineChars="0" w:firstLine="0"/>
        <w:jc w:val="center"/>
        <w:outlineLvl w:val="0"/>
        <w:rPr>
          <w:sz w:val="22"/>
          <w:szCs w:val="22"/>
        </w:rPr>
      </w:pPr>
      <w:r w:rsidRPr="00D07884">
        <w:rPr>
          <w:b/>
          <w:kern w:val="0"/>
          <w:sz w:val="28"/>
        </w:rPr>
        <w:t>Responses to Reviewer 2's Comments</w:t>
      </w:r>
    </w:p>
    <w:p w14:paraId="274FB287" w14:textId="77777777" w:rsidR="00CC4352" w:rsidRDefault="00CC4352" w:rsidP="00CC4352">
      <w:pPr>
        <w:pStyle w:val="ListParagraph"/>
        <w:ind w:left="360" w:firstLineChars="0" w:firstLine="0"/>
        <w:rPr>
          <w:sz w:val="22"/>
          <w:szCs w:val="22"/>
        </w:rPr>
      </w:pPr>
    </w:p>
    <w:p w14:paraId="3780BFEF" w14:textId="77777777" w:rsidR="00075FDE" w:rsidRPr="001C105B" w:rsidRDefault="00CC4352" w:rsidP="001C105B">
      <w:pPr>
        <w:pStyle w:val="ListParagraph"/>
        <w:numPr>
          <w:ilvl w:val="0"/>
          <w:numId w:val="2"/>
        </w:numPr>
        <w:ind w:firstLineChars="0"/>
        <w:rPr>
          <w:sz w:val="22"/>
          <w:szCs w:val="22"/>
        </w:rPr>
      </w:pPr>
      <w:r w:rsidRPr="00E84D0B">
        <w:rPr>
          <w:rFonts w:hint="eastAsia"/>
          <w:b/>
          <w:szCs w:val="21"/>
        </w:rPr>
        <w:t xml:space="preserve">Comments: </w:t>
      </w:r>
      <w:bookmarkStart w:id="165" w:name="OLE_LINK9"/>
      <w:bookmarkStart w:id="166" w:name="OLE_LINK10"/>
      <w:bookmarkStart w:id="167" w:name="OLE_LINK5"/>
      <w:bookmarkStart w:id="168" w:name="OLE_LINK6"/>
      <w:r w:rsidR="001C105B" w:rsidRPr="001C105B">
        <w:rPr>
          <w:i/>
          <w:szCs w:val="21"/>
        </w:rPr>
        <w:t xml:space="preserve">I think the paper could contain some publishable results, especially, considered the experimental section where the proposed method seems to show good performance. </w:t>
      </w:r>
      <w:r w:rsidR="00075FDE" w:rsidRPr="00075FDE">
        <w:rPr>
          <w:i/>
          <w:szCs w:val="21"/>
        </w:rPr>
        <w:t>H</w:t>
      </w:r>
      <w:bookmarkEnd w:id="165"/>
      <w:bookmarkEnd w:id="166"/>
      <w:r w:rsidR="00075FDE" w:rsidRPr="00075FDE">
        <w:rPr>
          <w:i/>
          <w:szCs w:val="21"/>
        </w:rPr>
        <w:t>owever, sections 2, 3, 4, 5 (the core of the work) are really too short.</w:t>
      </w:r>
      <w:bookmarkEnd w:id="167"/>
      <w:bookmarkEnd w:id="168"/>
      <w:r w:rsidR="001C105B">
        <w:rPr>
          <w:i/>
          <w:szCs w:val="21"/>
        </w:rPr>
        <w:t xml:space="preserve"> </w:t>
      </w:r>
      <w:r w:rsidR="005A7473" w:rsidRPr="001C105B">
        <w:rPr>
          <w:i/>
          <w:color w:val="222222"/>
          <w:kern w:val="0"/>
          <w:szCs w:val="21"/>
        </w:rPr>
        <w:t>The authors must explain in more detail the analysis and solution proposed, because, in the present form, the article resembles more a technical report rather than a scientific journal paper</w:t>
      </w:r>
      <w:r w:rsidR="00075FDE" w:rsidRPr="001C105B">
        <w:rPr>
          <w:i/>
          <w:color w:val="222222"/>
          <w:kern w:val="0"/>
          <w:szCs w:val="21"/>
        </w:rPr>
        <w:t>.</w:t>
      </w:r>
    </w:p>
    <w:p w14:paraId="6201BA5D" w14:textId="77777777" w:rsidR="00F2412E" w:rsidRDefault="00075FDE" w:rsidP="00075FDE">
      <w:pPr>
        <w:rPr>
          <w:ins w:id="169" w:author="Microsoft Office User" w:date="2017-06-17T10:23:00Z"/>
          <w:sz w:val="22"/>
          <w:szCs w:val="22"/>
        </w:rPr>
      </w:pPr>
      <w:r w:rsidRPr="00E81D82">
        <w:rPr>
          <w:rFonts w:hint="eastAsia"/>
          <w:b/>
          <w:sz w:val="22"/>
          <w:szCs w:val="22"/>
        </w:rPr>
        <w:lastRenderedPageBreak/>
        <w:t xml:space="preserve">Response: </w:t>
      </w:r>
      <w:r w:rsidRPr="00E81D82">
        <w:rPr>
          <w:rFonts w:hint="eastAsia"/>
          <w:sz w:val="22"/>
          <w:szCs w:val="22"/>
        </w:rPr>
        <w:t>Thanks for your careful reading.</w:t>
      </w:r>
      <w:ins w:id="170" w:author="Microsoft Office User" w:date="2017-06-17T10:20:00Z">
        <w:r w:rsidR="009A12DD">
          <w:rPr>
            <w:sz w:val="22"/>
            <w:szCs w:val="22"/>
          </w:rPr>
          <w:t xml:space="preserve"> </w:t>
        </w:r>
        <w:r w:rsidR="00456352">
          <w:rPr>
            <w:sz w:val="22"/>
            <w:szCs w:val="22"/>
          </w:rPr>
          <w:t>We have reorganized</w:t>
        </w:r>
      </w:ins>
      <w:ins w:id="171" w:author="Microsoft Office User" w:date="2017-06-17T10:21:00Z">
        <w:r w:rsidR="00E6655A">
          <w:rPr>
            <w:sz w:val="22"/>
            <w:szCs w:val="22"/>
          </w:rPr>
          <w:t xml:space="preserve"> and </w:t>
        </w:r>
      </w:ins>
      <w:ins w:id="172" w:author="Microsoft Office User" w:date="2017-06-17T10:22:00Z">
        <w:r w:rsidR="00E6655A">
          <w:rPr>
            <w:sz w:val="22"/>
            <w:szCs w:val="22"/>
          </w:rPr>
          <w:t>enriched the content of</w:t>
        </w:r>
      </w:ins>
      <w:ins w:id="173" w:author="Microsoft Office User" w:date="2017-06-17T10:20:00Z">
        <w:r w:rsidR="00456352">
          <w:rPr>
            <w:sz w:val="22"/>
            <w:szCs w:val="22"/>
          </w:rPr>
          <w:t xml:space="preserve"> the paper</w:t>
        </w:r>
      </w:ins>
      <w:ins w:id="174" w:author="Microsoft Office User" w:date="2017-06-17T10:21:00Z">
        <w:r w:rsidR="00C629B9">
          <w:rPr>
            <w:sz w:val="22"/>
            <w:szCs w:val="22"/>
          </w:rPr>
          <w:t xml:space="preserve"> in the new submission</w:t>
        </w:r>
        <w:r w:rsidR="003A1807">
          <w:rPr>
            <w:sz w:val="22"/>
            <w:szCs w:val="22"/>
          </w:rPr>
          <w:t xml:space="preserve">. </w:t>
        </w:r>
      </w:ins>
    </w:p>
    <w:p w14:paraId="614FF3F6" w14:textId="47753DE9" w:rsidR="00075FDE" w:rsidRDefault="00F2412E" w:rsidP="00075FDE">
      <w:pPr>
        <w:rPr>
          <w:ins w:id="175" w:author="Microsoft Office User" w:date="2017-06-17T15:46:00Z"/>
          <w:sz w:val="22"/>
          <w:szCs w:val="22"/>
        </w:rPr>
      </w:pPr>
      <w:ins w:id="176" w:author="Microsoft Office User" w:date="2017-06-17T10:23:00Z">
        <w:r>
          <w:rPr>
            <w:sz w:val="22"/>
            <w:szCs w:val="22"/>
          </w:rPr>
          <w:t>We</w:t>
        </w:r>
      </w:ins>
      <w:ins w:id="177" w:author="Microsoft Office User" w:date="2017-06-17T10:22:00Z">
        <w:r>
          <w:rPr>
            <w:sz w:val="22"/>
            <w:szCs w:val="22"/>
          </w:rPr>
          <w:t xml:space="preserve"> </w:t>
        </w:r>
      </w:ins>
      <w:ins w:id="178" w:author="Microsoft Office User" w:date="2017-06-17T10:23:00Z">
        <w:r>
          <w:rPr>
            <w:sz w:val="22"/>
            <w:szCs w:val="22"/>
          </w:rPr>
          <w:t xml:space="preserve">have </w:t>
        </w:r>
      </w:ins>
      <w:ins w:id="179" w:author="Microsoft Office User" w:date="2017-06-17T10:22:00Z">
        <w:r>
          <w:rPr>
            <w:sz w:val="22"/>
            <w:szCs w:val="22"/>
          </w:rPr>
          <w:t>add</w:t>
        </w:r>
      </w:ins>
      <w:ins w:id="180" w:author="Microsoft Office User" w:date="2017-06-17T10:23:00Z">
        <w:r>
          <w:rPr>
            <w:sz w:val="22"/>
            <w:szCs w:val="22"/>
          </w:rPr>
          <w:t>ed</w:t>
        </w:r>
      </w:ins>
      <w:ins w:id="181" w:author="Microsoft Office User" w:date="2017-06-17T10:22:00Z">
        <w:r>
          <w:rPr>
            <w:sz w:val="22"/>
            <w:szCs w:val="22"/>
          </w:rPr>
          <w:t xml:space="preserve"> more related </w:t>
        </w:r>
      </w:ins>
      <w:ins w:id="182" w:author="Microsoft Office User" w:date="2017-06-17T10:23:00Z">
        <w:r>
          <w:rPr>
            <w:sz w:val="22"/>
            <w:szCs w:val="22"/>
          </w:rPr>
          <w:t>work in the Section 2.</w:t>
        </w:r>
      </w:ins>
      <w:ins w:id="183" w:author="Microsoft Office User" w:date="2017-06-17T15:40:00Z">
        <w:r w:rsidR="004B256D">
          <w:rPr>
            <w:sz w:val="22"/>
            <w:szCs w:val="22"/>
          </w:rPr>
          <w:t xml:space="preserve"> </w:t>
        </w:r>
      </w:ins>
      <w:ins w:id="184" w:author="Microsoft Office User" w:date="2017-06-17T15:41:00Z">
        <w:r w:rsidR="00577F1C">
          <w:rPr>
            <w:sz w:val="22"/>
            <w:szCs w:val="22"/>
          </w:rPr>
          <w:t xml:space="preserve">Some related researches </w:t>
        </w:r>
      </w:ins>
      <w:ins w:id="185" w:author="Microsoft Office User" w:date="2017-06-17T15:43:00Z">
        <w:r w:rsidR="00577F1C">
          <w:rPr>
            <w:sz w:val="22"/>
            <w:szCs w:val="22"/>
          </w:rPr>
          <w:t xml:space="preserve">such as </w:t>
        </w:r>
      </w:ins>
      <w:ins w:id="186" w:author="Microsoft Office User" w:date="2017-06-17T15:41:00Z">
        <w:r w:rsidR="00577F1C">
          <w:rPr>
            <w:sz w:val="22"/>
            <w:szCs w:val="22"/>
          </w:rPr>
          <w:t>FlexRR</w:t>
        </w:r>
      </w:ins>
      <w:ins w:id="187" w:author="Microsoft Office User" w:date="2017-06-17T15:42:00Z">
        <w:r w:rsidR="00577F1C">
          <w:rPr>
            <w:sz w:val="22"/>
            <w:szCs w:val="22"/>
          </w:rPr>
          <w:t xml:space="preserve"> have been </w:t>
        </w:r>
      </w:ins>
      <w:ins w:id="188" w:author="Microsoft Office User" w:date="2017-06-17T15:43:00Z">
        <w:r w:rsidR="00577F1C">
          <w:rPr>
            <w:sz w:val="22"/>
            <w:szCs w:val="22"/>
          </w:rPr>
          <w:t xml:space="preserve">included. </w:t>
        </w:r>
      </w:ins>
      <w:ins w:id="189" w:author="Microsoft Office User" w:date="2017-06-17T15:45:00Z">
        <w:r w:rsidR="00741172">
          <w:rPr>
            <w:sz w:val="22"/>
            <w:szCs w:val="22"/>
          </w:rPr>
          <w:t>The discussion between our method and the most related method named S</w:t>
        </w:r>
      </w:ins>
      <w:ins w:id="190" w:author="Microsoft Office User" w:date="2017-06-17T15:46:00Z">
        <w:r w:rsidR="00741172">
          <w:rPr>
            <w:sz w:val="22"/>
            <w:szCs w:val="22"/>
          </w:rPr>
          <w:t>SGD has been enriched.</w:t>
        </w:r>
        <w:r w:rsidR="008E372A">
          <w:rPr>
            <w:sz w:val="22"/>
            <w:szCs w:val="22"/>
          </w:rPr>
          <w:t xml:space="preserve"> Besides, </w:t>
        </w:r>
      </w:ins>
      <w:ins w:id="191" w:author="Microsoft Office User" w:date="2017-06-17T15:40:00Z">
        <w:r w:rsidR="006D6AD1">
          <w:rPr>
            <w:sz w:val="22"/>
            <w:szCs w:val="22"/>
          </w:rPr>
          <w:t>the</w:t>
        </w:r>
        <w:r w:rsidR="00555AEB">
          <w:rPr>
            <w:sz w:val="22"/>
            <w:szCs w:val="22"/>
          </w:rPr>
          <w:t xml:space="preserve"> </w:t>
        </w:r>
        <w:r w:rsidR="00C83D52">
          <w:rPr>
            <w:sz w:val="22"/>
            <w:szCs w:val="22"/>
          </w:rPr>
          <w:t xml:space="preserve">new </w:t>
        </w:r>
      </w:ins>
      <w:ins w:id="192" w:author="Microsoft Office User" w:date="2017-06-17T15:41:00Z">
        <w:r w:rsidR="00C83D52">
          <w:rPr>
            <w:sz w:val="22"/>
            <w:szCs w:val="22"/>
          </w:rPr>
          <w:t>variants of the</w:t>
        </w:r>
      </w:ins>
      <w:ins w:id="193" w:author="Microsoft Office User" w:date="2017-06-17T15:40:00Z">
        <w:r w:rsidR="00C83D52">
          <w:rPr>
            <w:sz w:val="22"/>
            <w:szCs w:val="22"/>
          </w:rPr>
          <w:t xml:space="preserve"> variance reduced SGD such as SAGA, S2GD, SVRG++ h</w:t>
        </w:r>
      </w:ins>
      <w:ins w:id="194" w:author="Microsoft Office User" w:date="2017-06-17T15:41:00Z">
        <w:r w:rsidR="00577F1C">
          <w:rPr>
            <w:sz w:val="22"/>
            <w:szCs w:val="22"/>
          </w:rPr>
          <w:t xml:space="preserve">ave been </w:t>
        </w:r>
      </w:ins>
      <w:ins w:id="195" w:author="Microsoft Office User" w:date="2017-06-17T15:44:00Z">
        <w:r w:rsidR="00195DBB">
          <w:rPr>
            <w:sz w:val="22"/>
            <w:szCs w:val="22"/>
          </w:rPr>
          <w:t xml:space="preserve">presented in the related work in the new version. </w:t>
        </w:r>
      </w:ins>
    </w:p>
    <w:p w14:paraId="2E532450" w14:textId="77777777" w:rsidR="00FB2752" w:rsidRDefault="00FB2752" w:rsidP="00075FDE">
      <w:pPr>
        <w:rPr>
          <w:ins w:id="196" w:author="Microsoft Office User" w:date="2017-06-17T15:46:00Z"/>
          <w:rFonts w:hint="eastAsia"/>
          <w:sz w:val="22"/>
          <w:szCs w:val="22"/>
        </w:rPr>
      </w:pPr>
    </w:p>
    <w:p w14:paraId="590DD1FA" w14:textId="5516C63D" w:rsidR="00FB2752" w:rsidRDefault="00FB2752" w:rsidP="00075FDE">
      <w:pPr>
        <w:rPr>
          <w:ins w:id="197" w:author="Microsoft Office User" w:date="2017-06-17T15:49:00Z"/>
          <w:sz w:val="22"/>
          <w:szCs w:val="22"/>
        </w:rPr>
      </w:pPr>
      <w:ins w:id="198" w:author="Microsoft Office User" w:date="2017-06-17T15:46:00Z">
        <w:r>
          <w:rPr>
            <w:rFonts w:hint="eastAsia"/>
            <w:sz w:val="22"/>
            <w:szCs w:val="22"/>
          </w:rPr>
          <w:t xml:space="preserve">We </w:t>
        </w:r>
        <w:r w:rsidR="004978D6">
          <w:rPr>
            <w:sz w:val="22"/>
            <w:szCs w:val="22"/>
          </w:rPr>
          <w:t>have reorganized Section 3, and</w:t>
        </w:r>
        <w:r>
          <w:rPr>
            <w:sz w:val="22"/>
            <w:szCs w:val="22"/>
          </w:rPr>
          <w:t xml:space="preserve"> added the </w:t>
        </w:r>
      </w:ins>
      <w:ins w:id="199" w:author="Microsoft Office User" w:date="2017-06-17T15:47:00Z">
        <w:r>
          <w:rPr>
            <w:sz w:val="22"/>
            <w:szCs w:val="22"/>
          </w:rPr>
          <w:t xml:space="preserve">presentation of the parameter server architecture </w:t>
        </w:r>
      </w:ins>
      <w:ins w:id="200" w:author="Microsoft Office User" w:date="2017-06-17T15:48:00Z">
        <w:r w:rsidR="006572B9">
          <w:rPr>
            <w:sz w:val="22"/>
            <w:szCs w:val="22"/>
          </w:rPr>
          <w:t xml:space="preserve">in the Section 3.1 </w:t>
        </w:r>
      </w:ins>
      <w:ins w:id="201" w:author="Microsoft Office User" w:date="2017-06-17T15:47:00Z">
        <w:r>
          <w:rPr>
            <w:sz w:val="22"/>
            <w:szCs w:val="22"/>
          </w:rPr>
          <w:t>and the variance reduced SGD</w:t>
        </w:r>
        <w:r w:rsidR="004978D6">
          <w:rPr>
            <w:sz w:val="22"/>
            <w:szCs w:val="22"/>
          </w:rPr>
          <w:t xml:space="preserve"> </w:t>
        </w:r>
        <w:r w:rsidR="007045A3">
          <w:rPr>
            <w:sz w:val="22"/>
            <w:szCs w:val="22"/>
          </w:rPr>
          <w:t>in</w:t>
        </w:r>
        <w:r w:rsidR="004978D6">
          <w:rPr>
            <w:sz w:val="22"/>
            <w:szCs w:val="22"/>
          </w:rPr>
          <w:t xml:space="preserve"> Section 3.2</w:t>
        </w:r>
        <w:r>
          <w:rPr>
            <w:sz w:val="22"/>
            <w:szCs w:val="22"/>
          </w:rPr>
          <w:t xml:space="preserve">. </w:t>
        </w:r>
      </w:ins>
      <w:ins w:id="202" w:author="Microsoft Office User" w:date="2017-06-17T15:49:00Z">
        <w:r w:rsidR="00F70B03">
          <w:rPr>
            <w:sz w:val="22"/>
            <w:szCs w:val="22"/>
          </w:rPr>
          <w:t>First</w:t>
        </w:r>
      </w:ins>
      <w:ins w:id="203" w:author="Microsoft Office User" w:date="2017-06-17T15:48:00Z">
        <w:r w:rsidR="00270791">
          <w:rPr>
            <w:sz w:val="22"/>
            <w:szCs w:val="22"/>
          </w:rPr>
          <w:t xml:space="preserve">, we </w:t>
        </w:r>
        <w:r w:rsidR="00B70192">
          <w:rPr>
            <w:sz w:val="22"/>
            <w:szCs w:val="22"/>
          </w:rPr>
          <w:t xml:space="preserve">give more illustrations about the architecture of the parameter server system. </w:t>
        </w:r>
      </w:ins>
    </w:p>
    <w:p w14:paraId="432F362A" w14:textId="77777777" w:rsidR="00E432FA" w:rsidRDefault="00E432FA" w:rsidP="00E20B10">
      <w:pPr>
        <w:rPr>
          <w:ins w:id="204" w:author="Microsoft Office User" w:date="2017-06-17T15:49:00Z"/>
          <w:rFonts w:hint="eastAsia"/>
          <w:sz w:val="22"/>
          <w:szCs w:val="22"/>
        </w:rPr>
      </w:pPr>
    </w:p>
    <w:p w14:paraId="07A5ADEF" w14:textId="6D966CF4" w:rsidR="00E20B10" w:rsidRPr="00E20B10" w:rsidRDefault="00906845" w:rsidP="00E20B10">
      <w:pPr>
        <w:rPr>
          <w:ins w:id="205" w:author="Microsoft Office User" w:date="2017-06-17T15:51:00Z"/>
          <w:sz w:val="22"/>
          <w:szCs w:val="22"/>
        </w:rPr>
      </w:pPr>
      <w:ins w:id="206" w:author="Microsoft Office User" w:date="2017-06-17T15:49:00Z">
        <w:r>
          <w:rPr>
            <w:rFonts w:hint="eastAsia"/>
            <w:sz w:val="22"/>
            <w:szCs w:val="22"/>
          </w:rPr>
          <w:t xml:space="preserve">Second, we </w:t>
        </w:r>
        <w:r w:rsidR="0002198D">
          <w:rPr>
            <w:sz w:val="22"/>
            <w:szCs w:val="22"/>
          </w:rPr>
          <w:t>present more</w:t>
        </w:r>
      </w:ins>
      <w:ins w:id="207" w:author="Microsoft Office User" w:date="2017-06-17T15:50:00Z">
        <w:r w:rsidR="001D719A">
          <w:rPr>
            <w:sz w:val="22"/>
            <w:szCs w:val="22"/>
          </w:rPr>
          <w:t xml:space="preserve"> details of the</w:t>
        </w:r>
      </w:ins>
      <w:ins w:id="208" w:author="Microsoft Office User" w:date="2017-06-17T15:49:00Z">
        <w:r w:rsidR="00163E49">
          <w:rPr>
            <w:sz w:val="22"/>
            <w:szCs w:val="22"/>
          </w:rPr>
          <w:t xml:space="preserve"> </w:t>
        </w:r>
      </w:ins>
      <w:ins w:id="209" w:author="Microsoft Office User" w:date="2017-06-17T15:50:00Z">
        <w:r w:rsidR="001D719A">
          <w:rPr>
            <w:sz w:val="22"/>
            <w:szCs w:val="22"/>
          </w:rPr>
          <w:t xml:space="preserve">variance reduced SGD. </w:t>
        </w:r>
      </w:ins>
      <w:ins w:id="210" w:author="Microsoft Office User" w:date="2017-06-17T15:51:00Z">
        <w:r w:rsidR="00E20B10" w:rsidRPr="00E20B10">
          <w:rPr>
            <w:sz w:val="22"/>
            <w:szCs w:val="22"/>
          </w:rPr>
          <w:t>The variance reduced SGD uses a variance reduced gradient to reduce the stochastic noise during the update of the parameter.</w:t>
        </w:r>
        <w:r w:rsidR="00E20B10">
          <w:rPr>
            <w:sz w:val="22"/>
            <w:szCs w:val="22"/>
          </w:rPr>
          <w:t xml:space="preserve"> </w:t>
        </w:r>
      </w:ins>
      <w:ins w:id="211" w:author="Microsoft Office User" w:date="2017-06-17T15:52:00Z">
        <w:r w:rsidR="005606F6">
          <w:rPr>
            <w:sz w:val="22"/>
            <w:szCs w:val="22"/>
          </w:rPr>
          <w:t>It</w:t>
        </w:r>
      </w:ins>
      <w:ins w:id="212" w:author="Microsoft Office User" w:date="2017-06-17T15:51:00Z">
        <w:r w:rsidR="00E20B10" w:rsidRPr="00E20B10">
          <w:rPr>
            <w:sz w:val="22"/>
            <w:szCs w:val="22"/>
          </w:rPr>
          <w:t xml:space="preserve"> reduces the stochastic noise significantly, but leads to less computational cost. Extensive empirical studies show that the variance reduced gradient leads to the comparable computational cost of SGD, but obtains the equivalent convergence performance of gradient descent.</w:t>
        </w:r>
      </w:ins>
    </w:p>
    <w:p w14:paraId="41AB143B" w14:textId="77777777" w:rsidR="005D703E" w:rsidRDefault="004C38A9" w:rsidP="00075FDE">
      <w:pPr>
        <w:rPr>
          <w:ins w:id="213" w:author="Microsoft Office User" w:date="2017-06-17T16:04:00Z"/>
          <w:sz w:val="22"/>
          <w:szCs w:val="22"/>
        </w:rPr>
      </w:pPr>
      <w:ins w:id="214" w:author="Microsoft Office User" w:date="2017-06-17T15:53:00Z">
        <w:r>
          <w:rPr>
            <w:sz w:val="22"/>
            <w:szCs w:val="22"/>
          </w:rPr>
          <w:t xml:space="preserve">We have </w:t>
        </w:r>
      </w:ins>
      <w:ins w:id="215" w:author="Microsoft Office User" w:date="2017-06-17T15:54:00Z">
        <w:r w:rsidR="007012CE">
          <w:rPr>
            <w:sz w:val="22"/>
            <w:szCs w:val="22"/>
          </w:rPr>
          <w:t xml:space="preserve">reorganized Section 4, and </w:t>
        </w:r>
        <w:r w:rsidR="00CB58F1">
          <w:rPr>
            <w:sz w:val="22"/>
            <w:szCs w:val="22"/>
          </w:rPr>
          <w:t xml:space="preserve">enriched the presentation of our method. </w:t>
        </w:r>
      </w:ins>
      <w:ins w:id="216" w:author="Microsoft Office User" w:date="2017-06-17T15:55:00Z">
        <w:r w:rsidR="00435F27">
          <w:rPr>
            <w:sz w:val="22"/>
            <w:szCs w:val="22"/>
          </w:rPr>
          <w:t xml:space="preserve">Our method named DisSVRG </w:t>
        </w:r>
        <w:r w:rsidR="001E3AFB">
          <w:rPr>
            <w:sz w:val="22"/>
            <w:szCs w:val="22"/>
          </w:rPr>
          <w:t xml:space="preserve">is a distributed algorithm which runs on multiple machines in a cluster. </w:t>
        </w:r>
        <w:r w:rsidR="00DF6CB8">
          <w:rPr>
            <w:sz w:val="22"/>
            <w:szCs w:val="22"/>
          </w:rPr>
          <w:t xml:space="preserve">The machines in the clusters are partitioned into two groups, i.e. server and worker group. </w:t>
        </w:r>
      </w:ins>
      <w:ins w:id="217" w:author="Microsoft Office User" w:date="2017-06-17T15:56:00Z">
        <w:r w:rsidR="00CA5A83">
          <w:rPr>
            <w:sz w:val="22"/>
            <w:szCs w:val="22"/>
          </w:rPr>
          <w:t xml:space="preserve">In the server group, the servers maintain a globally shared parameter table, and update </w:t>
        </w:r>
      </w:ins>
      <w:ins w:id="218" w:author="Microsoft Office User" w:date="2017-06-17T15:57:00Z">
        <w:r w:rsidR="00CA5A83">
          <w:rPr>
            <w:sz w:val="22"/>
            <w:szCs w:val="22"/>
          </w:rPr>
          <w:t>the</w:t>
        </w:r>
      </w:ins>
      <w:ins w:id="219" w:author="Microsoft Office User" w:date="2017-06-17T15:56:00Z">
        <w:r w:rsidR="00CA5A83">
          <w:rPr>
            <w:sz w:val="22"/>
            <w:szCs w:val="22"/>
          </w:rPr>
          <w:t xml:space="preserve"> </w:t>
        </w:r>
      </w:ins>
      <w:ins w:id="220" w:author="Microsoft Office User" w:date="2017-06-17T15:57:00Z">
        <w:r w:rsidR="00CA5A83">
          <w:rPr>
            <w:rFonts w:hint="eastAsia"/>
            <w:sz w:val="22"/>
            <w:szCs w:val="22"/>
          </w:rPr>
          <w:t xml:space="preserve">global </w:t>
        </w:r>
      </w:ins>
      <w:ins w:id="221" w:author="Microsoft Office User" w:date="2017-06-17T15:58:00Z">
        <w:r w:rsidR="004502D6">
          <w:rPr>
            <w:sz w:val="22"/>
            <w:szCs w:val="22"/>
          </w:rPr>
          <w:t>parameters</w:t>
        </w:r>
      </w:ins>
      <w:ins w:id="222" w:author="Microsoft Office User" w:date="2017-06-17T15:57:00Z">
        <w:r w:rsidR="00CA5A83">
          <w:rPr>
            <w:rFonts w:hint="eastAsia"/>
            <w:sz w:val="22"/>
            <w:szCs w:val="22"/>
          </w:rPr>
          <w:t>.</w:t>
        </w:r>
      </w:ins>
      <w:ins w:id="223" w:author="Microsoft Office User" w:date="2017-06-17T15:58:00Z">
        <w:r w:rsidR="004502D6">
          <w:rPr>
            <w:sz w:val="22"/>
            <w:szCs w:val="22"/>
          </w:rPr>
          <w:t xml:space="preserve"> </w:t>
        </w:r>
        <w:r w:rsidR="00F40A59">
          <w:rPr>
            <w:sz w:val="22"/>
            <w:szCs w:val="22"/>
          </w:rPr>
          <w:t xml:space="preserve">In the worker group, the workers </w:t>
        </w:r>
        <w:r w:rsidR="00A66F04">
          <w:rPr>
            <w:sz w:val="22"/>
            <w:szCs w:val="22"/>
          </w:rPr>
          <w:t>pull the parameters from the server group</w:t>
        </w:r>
      </w:ins>
      <w:ins w:id="224" w:author="Microsoft Office User" w:date="2017-06-17T15:59:00Z">
        <w:r w:rsidR="00A66F04">
          <w:rPr>
            <w:sz w:val="22"/>
            <w:szCs w:val="22"/>
          </w:rPr>
          <w:t xml:space="preserve"> and save a copy of the parameters.</w:t>
        </w:r>
      </w:ins>
      <w:ins w:id="225" w:author="Microsoft Office User" w:date="2017-06-17T15:58:00Z">
        <w:r w:rsidR="00A66F04">
          <w:rPr>
            <w:sz w:val="22"/>
            <w:szCs w:val="22"/>
          </w:rPr>
          <w:t xml:space="preserve"> </w:t>
        </w:r>
      </w:ins>
      <w:ins w:id="226" w:author="Microsoft Office User" w:date="2017-06-17T15:59:00Z">
        <w:r w:rsidR="00A66F04">
          <w:rPr>
            <w:sz w:val="22"/>
            <w:szCs w:val="22"/>
          </w:rPr>
          <w:t>During the update of the parameters</w:t>
        </w:r>
      </w:ins>
      <w:ins w:id="227" w:author="Microsoft Office User" w:date="2017-06-17T16:00:00Z">
        <w:r w:rsidR="00A66F04">
          <w:rPr>
            <w:sz w:val="22"/>
            <w:szCs w:val="22"/>
          </w:rPr>
          <w:t xml:space="preserve">, </w:t>
        </w:r>
      </w:ins>
      <w:ins w:id="228" w:author="Microsoft Office User" w:date="2017-06-17T16:02:00Z">
        <w:r w:rsidR="00712E87">
          <w:rPr>
            <w:sz w:val="22"/>
            <w:szCs w:val="22"/>
          </w:rPr>
          <w:t>every worker uses a variance reduced gradient to reduce the stochastic noise</w:t>
        </w:r>
        <w:r w:rsidR="00330366">
          <w:rPr>
            <w:sz w:val="22"/>
            <w:szCs w:val="22"/>
          </w:rPr>
          <w:t>. After that, every worker pushes their update to the server group, and waits for pulling the newe</w:t>
        </w:r>
        <w:r w:rsidR="009C5A40">
          <w:rPr>
            <w:sz w:val="22"/>
            <w:szCs w:val="22"/>
          </w:rPr>
          <w:t xml:space="preserve">st parameters from the server. </w:t>
        </w:r>
      </w:ins>
    </w:p>
    <w:p w14:paraId="1AB5F29D" w14:textId="77777777" w:rsidR="00803F2C" w:rsidRDefault="00803F2C" w:rsidP="00075FDE">
      <w:pPr>
        <w:rPr>
          <w:ins w:id="229" w:author="Microsoft Office User" w:date="2017-06-17T10:19:00Z"/>
          <w:sz w:val="22"/>
          <w:szCs w:val="22"/>
        </w:rPr>
      </w:pPr>
    </w:p>
    <w:p w14:paraId="038860B0" w14:textId="77777777" w:rsidR="00803F2C" w:rsidRDefault="00803F2C" w:rsidP="00075FDE">
      <w:pPr>
        <w:rPr>
          <w:rFonts w:hint="eastAsia"/>
          <w:sz w:val="22"/>
          <w:szCs w:val="22"/>
        </w:rPr>
      </w:pPr>
    </w:p>
    <w:p w14:paraId="534F10CA" w14:textId="5F078BF3" w:rsidR="005A7473" w:rsidRPr="00075FDE" w:rsidRDefault="005A7473" w:rsidP="005A7473">
      <w:pPr>
        <w:pStyle w:val="ListParagraph"/>
        <w:numPr>
          <w:ilvl w:val="0"/>
          <w:numId w:val="2"/>
        </w:numPr>
        <w:ind w:firstLineChars="0"/>
        <w:rPr>
          <w:szCs w:val="21"/>
        </w:rPr>
      </w:pPr>
      <w:bookmarkStart w:id="230" w:name="OLE_LINK7"/>
      <w:r w:rsidRPr="00075FDE">
        <w:rPr>
          <w:rFonts w:hint="eastAsia"/>
          <w:b/>
          <w:sz w:val="22"/>
          <w:szCs w:val="22"/>
        </w:rPr>
        <w:t>Comments:</w:t>
      </w:r>
      <w:r w:rsidRPr="00075FDE">
        <w:rPr>
          <w:rFonts w:hint="eastAsia"/>
          <w:sz w:val="22"/>
          <w:szCs w:val="22"/>
        </w:rPr>
        <w:t xml:space="preserve"> </w:t>
      </w:r>
      <w:bookmarkStart w:id="231" w:name="OLE_LINK17"/>
      <w:r w:rsidRPr="005A7473">
        <w:rPr>
          <w:i/>
          <w:color w:val="222222"/>
          <w:kern w:val="0"/>
          <w:szCs w:val="21"/>
        </w:rPr>
        <w:t>Concerning minor points, I no</w:t>
      </w:r>
      <w:bookmarkEnd w:id="231"/>
      <w:r w:rsidRPr="005A7473">
        <w:rPr>
          <w:i/>
          <w:color w:val="222222"/>
          <w:kern w:val="0"/>
          <w:szCs w:val="21"/>
        </w:rPr>
        <w:t>ticed that often the authors insert commas "," and full stops "." after a display</w:t>
      </w:r>
      <w:ins w:id="232" w:author="Microsoft Office User" w:date="2017-06-17T10:24:00Z">
        <w:r w:rsidR="000E0F19">
          <w:rPr>
            <w:i/>
            <w:color w:val="222222"/>
            <w:kern w:val="0"/>
            <w:szCs w:val="21"/>
          </w:rPr>
          <w:t xml:space="preserve"> </w:t>
        </w:r>
      </w:ins>
      <w:r w:rsidRPr="005A7473">
        <w:rPr>
          <w:i/>
          <w:color w:val="222222"/>
          <w:kern w:val="0"/>
          <w:szCs w:val="21"/>
        </w:rPr>
        <w:t>math formula in the follow</w:t>
      </w:r>
      <w:r>
        <w:rPr>
          <w:i/>
          <w:color w:val="222222"/>
          <w:kern w:val="0"/>
          <w:szCs w:val="21"/>
        </w:rPr>
        <w:t xml:space="preserve">ing line, but this is </w:t>
      </w:r>
      <w:ins w:id="233" w:author="Microsoft Office User" w:date="2017-06-17T10:24:00Z">
        <w:r w:rsidR="004B3EFE">
          <w:rPr>
            <w:i/>
            <w:color w:val="222222"/>
            <w:kern w:val="0"/>
            <w:szCs w:val="21"/>
          </w:rPr>
          <w:t>i</w:t>
        </w:r>
      </w:ins>
      <w:del w:id="234" w:author="Microsoft Office User" w:date="2017-06-17T10:24:00Z">
        <w:r w:rsidDel="004B3EFE">
          <w:rPr>
            <w:i/>
            <w:color w:val="222222"/>
            <w:kern w:val="0"/>
            <w:szCs w:val="21"/>
          </w:rPr>
          <w:delText>u</w:delText>
        </w:r>
      </w:del>
      <w:r>
        <w:rPr>
          <w:i/>
          <w:color w:val="222222"/>
          <w:kern w:val="0"/>
          <w:szCs w:val="21"/>
        </w:rPr>
        <w:t>ncorrect</w:t>
      </w:r>
      <w:r w:rsidRPr="00075FDE">
        <w:rPr>
          <w:i/>
          <w:color w:val="222222"/>
          <w:kern w:val="0"/>
          <w:szCs w:val="21"/>
        </w:rPr>
        <w:t>.</w:t>
      </w:r>
    </w:p>
    <w:bookmarkEnd w:id="230"/>
    <w:p w14:paraId="1B43E8DB" w14:textId="0DCD7AF8" w:rsidR="005A7473" w:rsidRDefault="005A7473" w:rsidP="005A7473">
      <w:pPr>
        <w:rPr>
          <w:rFonts w:hint="eastAsia"/>
          <w:sz w:val="22"/>
          <w:szCs w:val="22"/>
        </w:rPr>
      </w:pPr>
      <w:r w:rsidRPr="00E81D82">
        <w:rPr>
          <w:rFonts w:hint="eastAsia"/>
          <w:b/>
          <w:sz w:val="22"/>
          <w:szCs w:val="22"/>
        </w:rPr>
        <w:t xml:space="preserve">Response: </w:t>
      </w:r>
      <w:r w:rsidRPr="00E81D82">
        <w:rPr>
          <w:rFonts w:hint="eastAsia"/>
          <w:sz w:val="22"/>
          <w:szCs w:val="22"/>
        </w:rPr>
        <w:t>Thanks for your careful reading.</w:t>
      </w:r>
      <w:ins w:id="235" w:author="Microsoft Office User" w:date="2017-06-17T10:24:00Z">
        <w:r w:rsidR="000E0F19">
          <w:rPr>
            <w:sz w:val="22"/>
            <w:szCs w:val="22"/>
          </w:rPr>
          <w:t xml:space="preserve"> </w:t>
        </w:r>
        <w:r w:rsidR="00765E00">
          <w:rPr>
            <w:sz w:val="22"/>
            <w:szCs w:val="22"/>
          </w:rPr>
          <w:t xml:space="preserve">We </w:t>
        </w:r>
        <w:r w:rsidR="00765E00">
          <w:rPr>
            <w:rFonts w:hint="eastAsia"/>
            <w:sz w:val="22"/>
            <w:szCs w:val="22"/>
          </w:rPr>
          <w:t xml:space="preserve">have revised the </w:t>
        </w:r>
        <w:r w:rsidR="00765E00">
          <w:rPr>
            <w:sz w:val="22"/>
            <w:szCs w:val="22"/>
          </w:rPr>
          <w:t xml:space="preserve">paper carefully, and revised the errors in all formulas in the new submission. </w:t>
        </w:r>
      </w:ins>
      <w:ins w:id="236" w:author="Microsoft Office User" w:date="2017-06-17T10:26:00Z">
        <w:r w:rsidR="00B23260">
          <w:rPr>
            <w:sz w:val="22"/>
            <w:szCs w:val="22"/>
          </w:rPr>
          <w:t xml:space="preserve">The presentation of the math formulas in the new version have been polished carefully. </w:t>
        </w:r>
      </w:ins>
      <w:ins w:id="237" w:author="Microsoft Office User" w:date="2017-06-17T10:24:00Z">
        <w:r w:rsidR="00765E00">
          <w:rPr>
            <w:sz w:val="22"/>
            <w:szCs w:val="22"/>
          </w:rPr>
          <w:t xml:space="preserve"> </w:t>
        </w:r>
      </w:ins>
    </w:p>
    <w:p w14:paraId="1748DA60" w14:textId="77777777" w:rsidR="007D176F" w:rsidRPr="00075FDE" w:rsidRDefault="007D176F" w:rsidP="007D176F">
      <w:pPr>
        <w:pStyle w:val="ListParagraph"/>
        <w:numPr>
          <w:ilvl w:val="0"/>
          <w:numId w:val="2"/>
        </w:numPr>
        <w:ind w:firstLineChars="0"/>
        <w:rPr>
          <w:szCs w:val="21"/>
        </w:rPr>
      </w:pPr>
      <w:bookmarkStart w:id="238" w:name="OLE_LINK48"/>
      <w:bookmarkStart w:id="239" w:name="OLE_LINK49"/>
      <w:r w:rsidRPr="00075FDE">
        <w:rPr>
          <w:rFonts w:hint="eastAsia"/>
          <w:b/>
          <w:sz w:val="22"/>
          <w:szCs w:val="22"/>
        </w:rPr>
        <w:t>Comments:</w:t>
      </w:r>
      <w:r w:rsidRPr="00075FDE">
        <w:rPr>
          <w:rFonts w:hint="eastAsia"/>
          <w:sz w:val="22"/>
          <w:szCs w:val="22"/>
        </w:rPr>
        <w:t xml:space="preserve"> </w:t>
      </w:r>
      <w:r w:rsidRPr="007D176F">
        <w:rPr>
          <w:i/>
          <w:color w:val="222222"/>
          <w:kern w:val="0"/>
          <w:szCs w:val="21"/>
        </w:rPr>
        <w:t>F</w:t>
      </w:r>
      <w:bookmarkStart w:id="240" w:name="OLE_LINK18"/>
      <w:r w:rsidRPr="007D176F">
        <w:rPr>
          <w:i/>
          <w:color w:val="222222"/>
          <w:kern w:val="0"/>
          <w:szCs w:val="21"/>
        </w:rPr>
        <w:t>urthermore, I suggest to replace the mathematical signs indicating "</w:t>
      </w:r>
      <w:bookmarkEnd w:id="240"/>
      <w:r w:rsidRPr="007D176F">
        <w:rPr>
          <w:i/>
          <w:color w:val="222222"/>
          <w:kern w:val="0"/>
          <w:szCs w:val="21"/>
        </w:rPr>
        <w:t>for every" and "ther</w:t>
      </w:r>
      <w:bookmarkStart w:id="241" w:name="OLE_LINK19"/>
      <w:r w:rsidRPr="007D176F">
        <w:rPr>
          <w:i/>
          <w:color w:val="222222"/>
          <w:kern w:val="0"/>
          <w:szCs w:val="21"/>
        </w:rPr>
        <w:t>e exi</w:t>
      </w:r>
      <w:bookmarkEnd w:id="241"/>
      <w:r w:rsidRPr="007D176F">
        <w:rPr>
          <w:i/>
          <w:color w:val="222222"/>
          <w:kern w:val="0"/>
          <w:szCs w:val="21"/>
        </w:rPr>
        <w:t>sts" w</w:t>
      </w:r>
      <w:r>
        <w:rPr>
          <w:i/>
          <w:color w:val="222222"/>
          <w:kern w:val="0"/>
          <w:szCs w:val="21"/>
        </w:rPr>
        <w:t>ith the corresp</w:t>
      </w:r>
      <w:bookmarkStart w:id="242" w:name="OLE_LINK20"/>
      <w:r>
        <w:rPr>
          <w:i/>
          <w:color w:val="222222"/>
          <w:kern w:val="0"/>
          <w:szCs w:val="21"/>
        </w:rPr>
        <w:t>onding few</w:t>
      </w:r>
      <w:bookmarkEnd w:id="242"/>
      <w:r>
        <w:rPr>
          <w:i/>
          <w:color w:val="222222"/>
          <w:kern w:val="0"/>
          <w:szCs w:val="21"/>
        </w:rPr>
        <w:t xml:space="preserve"> words</w:t>
      </w:r>
      <w:r w:rsidRPr="00075FDE">
        <w:rPr>
          <w:i/>
          <w:color w:val="222222"/>
          <w:kern w:val="0"/>
          <w:szCs w:val="21"/>
        </w:rPr>
        <w:t>.</w:t>
      </w:r>
    </w:p>
    <w:p w14:paraId="60EE4CEB" w14:textId="6C5D3F7F" w:rsidR="007D176F" w:rsidRDefault="007D176F" w:rsidP="007D176F">
      <w:pPr>
        <w:rPr>
          <w:sz w:val="22"/>
          <w:szCs w:val="22"/>
        </w:rPr>
      </w:pPr>
      <w:r w:rsidRPr="00E81D82">
        <w:rPr>
          <w:rFonts w:hint="eastAsia"/>
          <w:b/>
          <w:sz w:val="22"/>
          <w:szCs w:val="22"/>
        </w:rPr>
        <w:t xml:space="preserve">Response: </w:t>
      </w:r>
      <w:r w:rsidRPr="00E81D82">
        <w:rPr>
          <w:rFonts w:hint="eastAsia"/>
          <w:sz w:val="22"/>
          <w:szCs w:val="22"/>
        </w:rPr>
        <w:t>Thanks for your careful reading.</w:t>
      </w:r>
      <w:ins w:id="243" w:author="Microsoft Office User" w:date="2017-06-17T10:27:00Z">
        <w:r w:rsidR="00A17C44">
          <w:rPr>
            <w:sz w:val="22"/>
            <w:szCs w:val="22"/>
          </w:rPr>
          <w:t xml:space="preserve"> </w:t>
        </w:r>
        <w:r w:rsidR="001326C1">
          <w:rPr>
            <w:sz w:val="22"/>
            <w:szCs w:val="22"/>
          </w:rPr>
          <w:t>A</w:t>
        </w:r>
        <w:r w:rsidR="00A17C44">
          <w:rPr>
            <w:sz w:val="22"/>
            <w:szCs w:val="22"/>
          </w:rPr>
          <w:t xml:space="preserve">ll the mathematical signs indicating </w:t>
        </w:r>
      </w:ins>
      <w:ins w:id="244" w:author="Microsoft Office User" w:date="2017-06-17T10:28:00Z">
        <w:r w:rsidR="00A17C44">
          <w:rPr>
            <w:sz w:val="22"/>
            <w:szCs w:val="22"/>
          </w:rPr>
          <w:t xml:space="preserve">“for every” and “there exists” have been replaced by the corresponding words. </w:t>
        </w:r>
      </w:ins>
      <w:ins w:id="245" w:author="Microsoft Office User" w:date="2017-06-17T10:41:00Z">
        <w:r w:rsidR="00465754">
          <w:rPr>
            <w:sz w:val="22"/>
            <w:szCs w:val="22"/>
          </w:rPr>
          <w:t>Inspired by your suggestion</w:t>
        </w:r>
      </w:ins>
      <w:ins w:id="246" w:author="Microsoft Office User" w:date="2017-06-17T10:40:00Z">
        <w:r w:rsidR="004E195C">
          <w:rPr>
            <w:sz w:val="22"/>
            <w:szCs w:val="22"/>
          </w:rPr>
          <w:t xml:space="preserve">, we have </w:t>
        </w:r>
      </w:ins>
      <w:ins w:id="247" w:author="Microsoft Office User" w:date="2017-06-17T10:41:00Z">
        <w:r w:rsidR="00465754">
          <w:rPr>
            <w:sz w:val="22"/>
            <w:szCs w:val="22"/>
          </w:rPr>
          <w:t xml:space="preserve">presented the main symbols and their meanings in a table in Section 3. </w:t>
        </w:r>
      </w:ins>
    </w:p>
    <w:bookmarkEnd w:id="238"/>
    <w:bookmarkEnd w:id="239"/>
    <w:p w14:paraId="3109CE7B" w14:textId="77777777" w:rsidR="005835CD" w:rsidRPr="007D176F" w:rsidRDefault="005835CD" w:rsidP="005835CD">
      <w:pPr>
        <w:rPr>
          <w:szCs w:val="21"/>
        </w:rPr>
      </w:pPr>
    </w:p>
    <w:sectPr w:rsidR="005835CD" w:rsidRPr="007D17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A8F2D" w14:textId="77777777" w:rsidR="00FF7036" w:rsidRDefault="00FF7036" w:rsidP="00E81D82">
      <w:r>
        <w:separator/>
      </w:r>
    </w:p>
  </w:endnote>
  <w:endnote w:type="continuationSeparator" w:id="0">
    <w:p w14:paraId="57488765" w14:textId="77777777" w:rsidR="00FF7036" w:rsidRDefault="00FF7036" w:rsidP="00E8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37A43" w14:textId="77777777" w:rsidR="00FF7036" w:rsidRDefault="00FF7036" w:rsidP="00E81D82">
      <w:r>
        <w:separator/>
      </w:r>
    </w:p>
  </w:footnote>
  <w:footnote w:type="continuationSeparator" w:id="0">
    <w:p w14:paraId="07DB98AC" w14:textId="77777777" w:rsidR="00FF7036" w:rsidRDefault="00FF7036" w:rsidP="00E81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B786A"/>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7945CF"/>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BB"/>
    <w:rsid w:val="00002125"/>
    <w:rsid w:val="000101A6"/>
    <w:rsid w:val="0002198D"/>
    <w:rsid w:val="00075FDE"/>
    <w:rsid w:val="00080861"/>
    <w:rsid w:val="00086567"/>
    <w:rsid w:val="000B50B4"/>
    <w:rsid w:val="000D173B"/>
    <w:rsid w:val="000E0F19"/>
    <w:rsid w:val="001069D0"/>
    <w:rsid w:val="001153D1"/>
    <w:rsid w:val="001223DA"/>
    <w:rsid w:val="001326C1"/>
    <w:rsid w:val="00163E49"/>
    <w:rsid w:val="001706F5"/>
    <w:rsid w:val="00190CE6"/>
    <w:rsid w:val="00195DBB"/>
    <w:rsid w:val="001C105B"/>
    <w:rsid w:val="001D719A"/>
    <w:rsid w:val="001E042F"/>
    <w:rsid w:val="001E3AFB"/>
    <w:rsid w:val="001E7E9C"/>
    <w:rsid w:val="001F2C4E"/>
    <w:rsid w:val="001F4441"/>
    <w:rsid w:val="0020456D"/>
    <w:rsid w:val="00234236"/>
    <w:rsid w:val="002375AC"/>
    <w:rsid w:val="002378F9"/>
    <w:rsid w:val="00250599"/>
    <w:rsid w:val="00251E0D"/>
    <w:rsid w:val="00270791"/>
    <w:rsid w:val="00270807"/>
    <w:rsid w:val="00273A7C"/>
    <w:rsid w:val="00276608"/>
    <w:rsid w:val="002853C1"/>
    <w:rsid w:val="0029751C"/>
    <w:rsid w:val="002A3AAD"/>
    <w:rsid w:val="002A424F"/>
    <w:rsid w:val="002B298C"/>
    <w:rsid w:val="002B39DC"/>
    <w:rsid w:val="002F5793"/>
    <w:rsid w:val="00306DDD"/>
    <w:rsid w:val="0032440D"/>
    <w:rsid w:val="00330366"/>
    <w:rsid w:val="0035799F"/>
    <w:rsid w:val="003A1807"/>
    <w:rsid w:val="003A325C"/>
    <w:rsid w:val="003B42D6"/>
    <w:rsid w:val="003B6FDC"/>
    <w:rsid w:val="003E322B"/>
    <w:rsid w:val="00411B95"/>
    <w:rsid w:val="00412865"/>
    <w:rsid w:val="0042542D"/>
    <w:rsid w:val="00435F27"/>
    <w:rsid w:val="00443269"/>
    <w:rsid w:val="00445C07"/>
    <w:rsid w:val="004502D6"/>
    <w:rsid w:val="004526A5"/>
    <w:rsid w:val="00456352"/>
    <w:rsid w:val="00456D8C"/>
    <w:rsid w:val="00465754"/>
    <w:rsid w:val="0047786F"/>
    <w:rsid w:val="004978D6"/>
    <w:rsid w:val="004B256D"/>
    <w:rsid w:val="004B3EFE"/>
    <w:rsid w:val="004C38A9"/>
    <w:rsid w:val="004E195C"/>
    <w:rsid w:val="004E7D50"/>
    <w:rsid w:val="004F4296"/>
    <w:rsid w:val="00506787"/>
    <w:rsid w:val="00506E1F"/>
    <w:rsid w:val="005340FF"/>
    <w:rsid w:val="005461ED"/>
    <w:rsid w:val="00555AEB"/>
    <w:rsid w:val="005606F6"/>
    <w:rsid w:val="00577F1C"/>
    <w:rsid w:val="005835CD"/>
    <w:rsid w:val="00584418"/>
    <w:rsid w:val="005A7473"/>
    <w:rsid w:val="005C7699"/>
    <w:rsid w:val="005D4D71"/>
    <w:rsid w:val="005D703E"/>
    <w:rsid w:val="006102B1"/>
    <w:rsid w:val="006229C2"/>
    <w:rsid w:val="006452AD"/>
    <w:rsid w:val="006572B9"/>
    <w:rsid w:val="00691E34"/>
    <w:rsid w:val="006A04DF"/>
    <w:rsid w:val="006D6540"/>
    <w:rsid w:val="006D6AD1"/>
    <w:rsid w:val="006F295C"/>
    <w:rsid w:val="007012CE"/>
    <w:rsid w:val="007045A3"/>
    <w:rsid w:val="00705702"/>
    <w:rsid w:val="00712E87"/>
    <w:rsid w:val="00714636"/>
    <w:rsid w:val="007152B9"/>
    <w:rsid w:val="00741172"/>
    <w:rsid w:val="00756A1F"/>
    <w:rsid w:val="00765E00"/>
    <w:rsid w:val="00772FC6"/>
    <w:rsid w:val="00790CD7"/>
    <w:rsid w:val="007A1B65"/>
    <w:rsid w:val="007D176F"/>
    <w:rsid w:val="007D4D10"/>
    <w:rsid w:val="007D6695"/>
    <w:rsid w:val="007E7C22"/>
    <w:rsid w:val="00803F2C"/>
    <w:rsid w:val="00836854"/>
    <w:rsid w:val="00843DA4"/>
    <w:rsid w:val="0084654E"/>
    <w:rsid w:val="00847A64"/>
    <w:rsid w:val="008A1365"/>
    <w:rsid w:val="008A18DC"/>
    <w:rsid w:val="008A3DD3"/>
    <w:rsid w:val="008C099A"/>
    <w:rsid w:val="008C3F30"/>
    <w:rsid w:val="008D678F"/>
    <w:rsid w:val="008E372A"/>
    <w:rsid w:val="00901D97"/>
    <w:rsid w:val="0090239E"/>
    <w:rsid w:val="00906845"/>
    <w:rsid w:val="00931593"/>
    <w:rsid w:val="00986550"/>
    <w:rsid w:val="009A12DD"/>
    <w:rsid w:val="009A5E2C"/>
    <w:rsid w:val="009B137F"/>
    <w:rsid w:val="009B44A9"/>
    <w:rsid w:val="009C5A40"/>
    <w:rsid w:val="009D0B2D"/>
    <w:rsid w:val="00A06172"/>
    <w:rsid w:val="00A17375"/>
    <w:rsid w:val="00A17C44"/>
    <w:rsid w:val="00A3753F"/>
    <w:rsid w:val="00A55F1F"/>
    <w:rsid w:val="00A66F04"/>
    <w:rsid w:val="00A73176"/>
    <w:rsid w:val="00A92055"/>
    <w:rsid w:val="00AB59EE"/>
    <w:rsid w:val="00AC4094"/>
    <w:rsid w:val="00AE0E3C"/>
    <w:rsid w:val="00B1325D"/>
    <w:rsid w:val="00B205BE"/>
    <w:rsid w:val="00B20733"/>
    <w:rsid w:val="00B23260"/>
    <w:rsid w:val="00B26004"/>
    <w:rsid w:val="00B478FB"/>
    <w:rsid w:val="00B50347"/>
    <w:rsid w:val="00B70192"/>
    <w:rsid w:val="00BB76F4"/>
    <w:rsid w:val="00BC272C"/>
    <w:rsid w:val="00BD2825"/>
    <w:rsid w:val="00BE1B17"/>
    <w:rsid w:val="00BE7533"/>
    <w:rsid w:val="00C4743E"/>
    <w:rsid w:val="00C605A2"/>
    <w:rsid w:val="00C61CBD"/>
    <w:rsid w:val="00C629B9"/>
    <w:rsid w:val="00C653E8"/>
    <w:rsid w:val="00C76492"/>
    <w:rsid w:val="00C83D52"/>
    <w:rsid w:val="00C90DCA"/>
    <w:rsid w:val="00CA5A83"/>
    <w:rsid w:val="00CB3457"/>
    <w:rsid w:val="00CB58F1"/>
    <w:rsid w:val="00CB65BB"/>
    <w:rsid w:val="00CC4352"/>
    <w:rsid w:val="00CC5A0A"/>
    <w:rsid w:val="00CF0C65"/>
    <w:rsid w:val="00D063F8"/>
    <w:rsid w:val="00D23EF5"/>
    <w:rsid w:val="00D4307C"/>
    <w:rsid w:val="00DC6533"/>
    <w:rsid w:val="00DE2FF8"/>
    <w:rsid w:val="00DE7F88"/>
    <w:rsid w:val="00DF34A6"/>
    <w:rsid w:val="00DF6CB8"/>
    <w:rsid w:val="00E1433A"/>
    <w:rsid w:val="00E14C24"/>
    <w:rsid w:val="00E20B10"/>
    <w:rsid w:val="00E432FA"/>
    <w:rsid w:val="00E6655A"/>
    <w:rsid w:val="00E755EC"/>
    <w:rsid w:val="00E81D82"/>
    <w:rsid w:val="00ED3937"/>
    <w:rsid w:val="00ED6A34"/>
    <w:rsid w:val="00EF594A"/>
    <w:rsid w:val="00F17234"/>
    <w:rsid w:val="00F2412E"/>
    <w:rsid w:val="00F40A59"/>
    <w:rsid w:val="00F429E9"/>
    <w:rsid w:val="00F47622"/>
    <w:rsid w:val="00F654E7"/>
    <w:rsid w:val="00F70B03"/>
    <w:rsid w:val="00F81366"/>
    <w:rsid w:val="00F97D36"/>
    <w:rsid w:val="00FB0DAE"/>
    <w:rsid w:val="00FB2752"/>
    <w:rsid w:val="00FB3A8D"/>
    <w:rsid w:val="00FD3916"/>
    <w:rsid w:val="00FD62F0"/>
    <w:rsid w:val="00FF3728"/>
    <w:rsid w:val="00FF7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475AE"/>
  <w15:chartTrackingRefBased/>
  <w15:docId w15:val="{1431C51C-B5FA-45BC-9BFB-167756D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D82"/>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D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1D82"/>
    <w:rPr>
      <w:sz w:val="18"/>
      <w:szCs w:val="18"/>
    </w:rPr>
  </w:style>
  <w:style w:type="paragraph" w:styleId="Footer">
    <w:name w:val="footer"/>
    <w:basedOn w:val="Normal"/>
    <w:link w:val="FooterChar"/>
    <w:uiPriority w:val="99"/>
    <w:unhideWhenUsed/>
    <w:rsid w:val="00E81D8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1D82"/>
    <w:rPr>
      <w:sz w:val="18"/>
      <w:szCs w:val="18"/>
    </w:rPr>
  </w:style>
  <w:style w:type="paragraph" w:styleId="ListParagraph">
    <w:name w:val="List Paragraph"/>
    <w:basedOn w:val="Normal"/>
    <w:uiPriority w:val="34"/>
    <w:qFormat/>
    <w:rsid w:val="00E81D82"/>
    <w:pPr>
      <w:ind w:firstLineChars="200" w:firstLine="420"/>
    </w:pPr>
  </w:style>
  <w:style w:type="paragraph" w:styleId="Revision">
    <w:name w:val="Revision"/>
    <w:hidden/>
    <w:uiPriority w:val="99"/>
    <w:semiHidden/>
    <w:rsid w:val="00D4307C"/>
    <w:rPr>
      <w:rFonts w:ascii="Times New Roman" w:eastAsia="宋体" w:hAnsi="Times New Roman" w:cs="Times New Roman"/>
      <w:szCs w:val="24"/>
    </w:rPr>
  </w:style>
  <w:style w:type="paragraph" w:styleId="BalloonText">
    <w:name w:val="Balloon Text"/>
    <w:basedOn w:val="Normal"/>
    <w:link w:val="BalloonTextChar"/>
    <w:uiPriority w:val="99"/>
    <w:semiHidden/>
    <w:unhideWhenUsed/>
    <w:rsid w:val="00D4307C"/>
    <w:rPr>
      <w:sz w:val="18"/>
      <w:szCs w:val="18"/>
    </w:rPr>
  </w:style>
  <w:style w:type="character" w:customStyle="1" w:styleId="BalloonTextChar">
    <w:name w:val="Balloon Text Char"/>
    <w:basedOn w:val="DefaultParagraphFont"/>
    <w:link w:val="BalloonText"/>
    <w:uiPriority w:val="99"/>
    <w:semiHidden/>
    <w:rsid w:val="00D430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1633</Words>
  <Characters>9311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Yorway Ming</dc:creator>
  <cp:keywords/>
  <dc:description/>
  <cp:lastModifiedBy>Microsoft Office User</cp:lastModifiedBy>
  <cp:revision>150</cp:revision>
  <dcterms:created xsi:type="dcterms:W3CDTF">2017-06-17T01:31:00Z</dcterms:created>
  <dcterms:modified xsi:type="dcterms:W3CDTF">2017-06-17T08:11:00Z</dcterms:modified>
</cp:coreProperties>
</file>